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17D5D" w:rsidRPr="00DE7498" w:rsidRDefault="00617D5D">
      <w:pPr>
        <w:jc w:val="center"/>
      </w:pPr>
    </w:p>
    <w:p w14:paraId="00000002" w14:textId="7AC6D4C4" w:rsidR="00617D5D" w:rsidRPr="00DE7498" w:rsidRDefault="002B1372">
      <w:pPr>
        <w:jc w:val="center"/>
        <w:rPr>
          <w:lang w:val="en-US"/>
        </w:rPr>
      </w:pPr>
      <w:r w:rsidRPr="00DE7498">
        <w:rPr>
          <w:lang w:val="en-US"/>
        </w:rPr>
        <w:t xml:space="preserve">Change </w:t>
      </w:r>
      <w:r w:rsidR="00F253D6" w:rsidRPr="00DE7498">
        <w:rPr>
          <w:lang w:val="en-US"/>
        </w:rPr>
        <w:t xml:space="preserve">and Stability </w:t>
      </w:r>
      <w:r w:rsidRPr="00DE7498">
        <w:rPr>
          <w:lang w:val="en-US"/>
        </w:rPr>
        <w:t xml:space="preserve">in Adults’ Literacy and Numeracy Skills: Evidence from two </w:t>
      </w:r>
      <w:r w:rsidR="00F253D6" w:rsidRPr="00DE7498">
        <w:rPr>
          <w:lang w:val="en-US"/>
        </w:rPr>
        <w:t xml:space="preserve">Longitudinal </w:t>
      </w:r>
      <w:r w:rsidRPr="00DE7498">
        <w:rPr>
          <w:lang w:val="en-US"/>
        </w:rPr>
        <w:t>Large-Scale Surveys</w:t>
      </w:r>
    </w:p>
    <w:p w14:paraId="00000003" w14:textId="77777777" w:rsidR="00617D5D" w:rsidRPr="00DE7498" w:rsidRDefault="00617D5D">
      <w:pPr>
        <w:rPr>
          <w:lang w:val="en-US"/>
        </w:rPr>
      </w:pPr>
    </w:p>
    <w:p w14:paraId="00000004" w14:textId="77777777" w:rsidR="00617D5D" w:rsidRPr="00DE7498" w:rsidRDefault="002B1372">
      <w:pPr>
        <w:jc w:val="center"/>
      </w:pPr>
      <w:r w:rsidRPr="00DE7498">
        <w:t xml:space="preserve">Clemens M. Lechner, Britta Gauly, Alexandra Wicht, &amp; Ai </w:t>
      </w:r>
      <w:commentRangeStart w:id="0"/>
      <w:r w:rsidRPr="00DE7498">
        <w:t>Miyamoto</w:t>
      </w:r>
      <w:commentRangeEnd w:id="0"/>
      <w:r w:rsidR="007C47AD">
        <w:rPr>
          <w:rStyle w:val="Kommentarzeichen"/>
        </w:rPr>
        <w:commentReference w:id="0"/>
      </w:r>
    </w:p>
    <w:p w14:paraId="00000005" w14:textId="77777777" w:rsidR="00617D5D" w:rsidRPr="00DE7498" w:rsidRDefault="00617D5D">
      <w:pPr>
        <w:jc w:val="center"/>
      </w:pPr>
    </w:p>
    <w:p w14:paraId="00000006" w14:textId="77777777" w:rsidR="00617D5D" w:rsidRPr="00DE7498" w:rsidRDefault="002B1372">
      <w:pPr>
        <w:jc w:val="center"/>
        <w:rPr>
          <w:lang w:val="en-US"/>
        </w:rPr>
      </w:pPr>
      <w:r w:rsidRPr="00DE7498">
        <w:rPr>
          <w:lang w:val="en-US"/>
        </w:rPr>
        <w:t>GESIS – Leibniz Institute for the Social Sciences, Mannheim, Germany</w:t>
      </w:r>
    </w:p>
    <w:p w14:paraId="00000007" w14:textId="77777777" w:rsidR="00617D5D" w:rsidRPr="00DE7498" w:rsidRDefault="00617D5D">
      <w:pPr>
        <w:rPr>
          <w:lang w:val="en-US"/>
        </w:rPr>
      </w:pPr>
    </w:p>
    <w:p w14:paraId="00000008" w14:textId="77777777" w:rsidR="00617D5D" w:rsidRPr="00DE7498" w:rsidRDefault="00617D5D">
      <w:pPr>
        <w:rPr>
          <w:lang w:val="en-US"/>
        </w:rPr>
      </w:pPr>
    </w:p>
    <w:p w14:paraId="00000009" w14:textId="77777777" w:rsidR="00617D5D" w:rsidRPr="00DE7498" w:rsidRDefault="002B1372">
      <w:pPr>
        <w:pStyle w:val="berschrift1"/>
        <w:rPr>
          <w:lang w:val="en-US"/>
        </w:rPr>
      </w:pPr>
      <w:bookmarkStart w:id="1" w:name="_rn8yqx1xwecp" w:colFirst="0" w:colLast="0"/>
      <w:bookmarkEnd w:id="1"/>
      <w:r w:rsidRPr="00DE7498">
        <w:rPr>
          <w:lang w:val="en-US"/>
        </w:rPr>
        <w:br w:type="page"/>
      </w:r>
    </w:p>
    <w:p w14:paraId="0000000A" w14:textId="77777777" w:rsidR="00617D5D" w:rsidRPr="00DE7498" w:rsidRDefault="002B1372">
      <w:pPr>
        <w:pStyle w:val="berschrift1"/>
        <w:rPr>
          <w:lang w:val="en-US"/>
        </w:rPr>
      </w:pPr>
      <w:bookmarkStart w:id="2" w:name="_34f1nl5tag1r" w:colFirst="0" w:colLast="0"/>
      <w:bookmarkEnd w:id="2"/>
      <w:r w:rsidRPr="00DE7498">
        <w:rPr>
          <w:lang w:val="en-US"/>
        </w:rPr>
        <w:lastRenderedPageBreak/>
        <w:t>Abstract</w:t>
      </w:r>
    </w:p>
    <w:p w14:paraId="0000000B" w14:textId="34E7AD2F" w:rsidR="00617D5D" w:rsidRPr="00DE7498" w:rsidRDefault="00E33BE4">
      <w:pPr>
        <w:ind w:firstLine="0"/>
        <w:rPr>
          <w:lang w:val="en-US"/>
        </w:rPr>
      </w:pPr>
      <w:proofErr w:type="spellStart"/>
      <w:r>
        <w:rPr>
          <w:lang w:val="en-US"/>
        </w:rPr>
        <w:t>tro</w:t>
      </w:r>
      <w:proofErr w:type="spellEnd"/>
    </w:p>
    <w:p w14:paraId="0000000C" w14:textId="77777777" w:rsidR="00617D5D" w:rsidRPr="00DE7498" w:rsidRDefault="00617D5D">
      <w:pPr>
        <w:rPr>
          <w:lang w:val="en-US"/>
        </w:rPr>
      </w:pPr>
    </w:p>
    <w:p w14:paraId="0000000D" w14:textId="602F51A6" w:rsidR="00617D5D" w:rsidRPr="00DE7498" w:rsidRDefault="002B1372">
      <w:pPr>
        <w:ind w:firstLine="0"/>
        <w:rPr>
          <w:lang w:val="en-US"/>
        </w:rPr>
      </w:pPr>
      <w:r w:rsidRPr="00DE7498">
        <w:rPr>
          <w:i/>
          <w:lang w:val="en-US"/>
        </w:rPr>
        <w:t>Keywords</w:t>
      </w:r>
      <w:r w:rsidRPr="00DE7498">
        <w:rPr>
          <w:lang w:val="en-US"/>
        </w:rPr>
        <w:t>: literacy, numeracy, skills, adult, life course</w:t>
      </w:r>
      <w:ins w:id="3" w:author="BG" w:date="2019-10-29T11:05:00Z">
        <w:r w:rsidR="00C934B0">
          <w:rPr>
            <w:lang w:val="en-US"/>
          </w:rPr>
          <w:t>, PIAAC-</w:t>
        </w:r>
        <w:proofErr w:type="gramStart"/>
        <w:r w:rsidR="00C934B0">
          <w:rPr>
            <w:lang w:val="en-US"/>
          </w:rPr>
          <w:t>L?,</w:t>
        </w:r>
        <w:proofErr w:type="gramEnd"/>
        <w:r w:rsidR="00C934B0">
          <w:rPr>
            <w:lang w:val="en-US"/>
          </w:rPr>
          <w:t xml:space="preserve"> NEPS?</w:t>
        </w:r>
      </w:ins>
      <w:del w:id="4" w:author="BG" w:date="2019-10-29T11:05:00Z">
        <w:r w:rsidRPr="00DE7498" w:rsidDel="00C934B0">
          <w:rPr>
            <w:lang w:val="en-US"/>
          </w:rPr>
          <w:delText>;</w:delText>
        </w:r>
      </w:del>
      <w:r w:rsidRPr="00DE7498">
        <w:rPr>
          <w:lang w:val="en-US"/>
        </w:rPr>
        <w:br w:type="page"/>
      </w:r>
    </w:p>
    <w:p w14:paraId="0000000E" w14:textId="77777777" w:rsidR="00617D5D" w:rsidRPr="00DE7498" w:rsidRDefault="002B1372">
      <w:pPr>
        <w:pStyle w:val="berschrift1"/>
        <w:rPr>
          <w:lang w:val="en-US"/>
        </w:rPr>
      </w:pPr>
      <w:bookmarkStart w:id="5" w:name="_ndhlkir2m30h" w:colFirst="0" w:colLast="0"/>
      <w:bookmarkEnd w:id="5"/>
      <w:r w:rsidRPr="00DE7498">
        <w:rPr>
          <w:lang w:val="en-US"/>
        </w:rPr>
        <w:lastRenderedPageBreak/>
        <w:t>Introduction</w:t>
      </w:r>
    </w:p>
    <w:p w14:paraId="0000000F" w14:textId="368F60F0" w:rsidR="00617D5D" w:rsidRPr="00DE7498" w:rsidRDefault="002B1372">
      <w:pPr>
        <w:rPr>
          <w:lang w:val="en-US"/>
        </w:rPr>
      </w:pPr>
      <w:r w:rsidRPr="00DE7498">
        <w:rPr>
          <w:lang w:val="en-US"/>
        </w:rPr>
        <w:t xml:space="preserve">In today’s knowledge-based and technology-rich societies, literacy (i.e., the ability to understand, use, and interpret written text) and numeracy (i.e., the ability to access, use, and interpret mathematical information) are quintessential skills for the welfare and well-being of both individuals and societies at large. Literacy and numeracy skills are fundamental competencies that are indispensable for handling any type of symbolic verbal or numerical material. As such, they are key prerequisites to acquiring more specific knowledge and skills through such material, not least in increasingly digitized learning environments. It is therefore not surprising that literacy and numeracy are associated with a range of important individual (e.g., income, health, and social participation) and societal </w:t>
      </w:r>
      <w:ins w:id="6" w:author="BG" w:date="2019-10-29T11:06:00Z">
        <w:r w:rsidR="003E426B">
          <w:rPr>
            <w:lang w:val="en-US"/>
          </w:rPr>
          <w:t xml:space="preserve">outcomes </w:t>
        </w:r>
      </w:ins>
      <w:r w:rsidRPr="00DE7498">
        <w:rPr>
          <w:lang w:val="en-US"/>
        </w:rPr>
        <w:t>(e.g., economic growth</w:t>
      </w:r>
      <w:r w:rsidR="00AE6ECC">
        <w:rPr>
          <w:lang w:val="en-US"/>
        </w:rPr>
        <w:t xml:space="preserve">; </w:t>
      </w:r>
      <w:r w:rsidR="00AE6ECC" w:rsidRPr="002F7D25">
        <w:rPr>
          <w:highlight w:val="yellow"/>
          <w:lang w:val="en-US"/>
        </w:rPr>
        <w:t xml:space="preserve">Hanushek et al., 2015; Hanushek and </w:t>
      </w:r>
      <w:proofErr w:type="spellStart"/>
      <w:r w:rsidR="00AE6ECC" w:rsidRPr="002F7D25">
        <w:rPr>
          <w:highlight w:val="yellow"/>
          <w:lang w:val="en-US"/>
        </w:rPr>
        <w:t>Woessmann</w:t>
      </w:r>
      <w:proofErr w:type="spellEnd"/>
      <w:r w:rsidR="00AE6ECC" w:rsidRPr="002F7D25">
        <w:rPr>
          <w:highlight w:val="yellow"/>
          <w:lang w:val="en-US"/>
        </w:rPr>
        <w:t xml:space="preserve">, </w:t>
      </w:r>
      <w:commentRangeStart w:id="7"/>
      <w:r w:rsidR="00AE6ECC" w:rsidRPr="002F7D25">
        <w:rPr>
          <w:highlight w:val="yellow"/>
          <w:lang w:val="en-US"/>
        </w:rPr>
        <w:t>2015</w:t>
      </w:r>
      <w:commentRangeEnd w:id="7"/>
      <w:r w:rsidR="00AE6ECC" w:rsidRPr="002F7D25">
        <w:rPr>
          <w:rStyle w:val="Kommentarzeichen"/>
          <w:highlight w:val="yellow"/>
        </w:rPr>
        <w:commentReference w:id="7"/>
      </w:r>
      <w:r w:rsidR="00AE6ECC">
        <w:rPr>
          <w:lang w:val="en-US"/>
        </w:rPr>
        <w:t>).</w:t>
      </w:r>
    </w:p>
    <w:p w14:paraId="00000010" w14:textId="77777777" w:rsidR="00617D5D" w:rsidRPr="00DE7498" w:rsidRDefault="002B1372">
      <w:pPr>
        <w:rPr>
          <w:lang w:val="en-US"/>
        </w:rPr>
      </w:pPr>
      <w:r w:rsidRPr="00DE7498">
        <w:rPr>
          <w:lang w:val="en-US"/>
        </w:rPr>
        <w:t xml:space="preserve">Demographic ageing in most industrialized societies and rapid technological advances imply that an ageing population will be increasingly required to update their skills beyond schooling age and throughout the whole life course, often well into the sixth decade of life. This trend toward lifelong learning poses </w:t>
      </w:r>
      <w:proofErr w:type="gramStart"/>
      <w:r w:rsidRPr="00DE7498">
        <w:rPr>
          <w:lang w:val="en-US"/>
        </w:rPr>
        <w:t>a number of</w:t>
      </w:r>
      <w:proofErr w:type="gramEnd"/>
      <w:r w:rsidRPr="00DE7498">
        <w:rPr>
          <w:lang w:val="en-US"/>
        </w:rPr>
        <w:t xml:space="preserve"> important questions concerning the development of literacy and numeracy skills in adult age: Can literacy and numeracy skills change during adulthood—or are they already set like plaster after childhood and youth?  During which stages of adulthood is skill change most likely to occur, and does this change involve gains or losses? Moreover, how is skill change distributed in the adult population and in major subgroups such as different educational strata? These are not only interesting research questions </w:t>
      </w:r>
      <w:proofErr w:type="gramStart"/>
      <w:r w:rsidRPr="00DE7498">
        <w:rPr>
          <w:lang w:val="en-US"/>
        </w:rPr>
        <w:t>in their own right,</w:t>
      </w:r>
      <w:proofErr w:type="gramEnd"/>
      <w:r w:rsidRPr="00DE7498">
        <w:rPr>
          <w:lang w:val="en-US"/>
        </w:rPr>
        <w:t xml:space="preserve"> they are also of fundamental importance to policymakers and practitioners interested in promoting lifelong learning. For example, if skills proved to be impervious to change during adulthood, investments in adults’ basic skills such as literacy and numeracy </w:t>
      </w:r>
      <w:r w:rsidRPr="00DE7498">
        <w:rPr>
          <w:lang w:val="en-US"/>
        </w:rPr>
        <w:lastRenderedPageBreak/>
        <w:t xml:space="preserve">during adulthood might have a low return on investment, and childhood may be a more promising life stage for policies and interventions to focus on (e.g., Cunha &amp; Heckman, 2007). Alternatively, skills may change over time, but gains and losses may be unevenly distributed. In this case, identifying segments of the population that are more likely to experience age-related skill loss than others may aid the development of targeted policies and interventions. </w:t>
      </w:r>
    </w:p>
    <w:p w14:paraId="00000011" w14:textId="77777777" w:rsidR="00617D5D" w:rsidRPr="00DE7498" w:rsidRDefault="002B1372">
      <w:pPr>
        <w:ind w:firstLine="0"/>
        <w:rPr>
          <w:b/>
          <w:lang w:val="en-US"/>
        </w:rPr>
      </w:pPr>
      <w:r w:rsidRPr="00DE7498">
        <w:rPr>
          <w:b/>
          <w:lang w:val="en-US"/>
        </w:rPr>
        <w:t xml:space="preserve">Previous Evidence on Age Differences in </w:t>
      </w:r>
      <w:commentRangeStart w:id="8"/>
      <w:commentRangeStart w:id="9"/>
      <w:commentRangeStart w:id="10"/>
      <w:r w:rsidRPr="00DE7498">
        <w:rPr>
          <w:b/>
          <w:lang w:val="en-US"/>
        </w:rPr>
        <w:t>Skills</w:t>
      </w:r>
      <w:commentRangeEnd w:id="8"/>
      <w:r w:rsidRPr="00DE7498">
        <w:commentReference w:id="8"/>
      </w:r>
      <w:commentRangeEnd w:id="9"/>
      <w:commentRangeEnd w:id="10"/>
      <w:r w:rsidR="00446FDE">
        <w:rPr>
          <w:rStyle w:val="Kommentarzeichen"/>
        </w:rPr>
        <w:commentReference w:id="10"/>
      </w:r>
      <w:r w:rsidR="00F97354">
        <w:rPr>
          <w:rStyle w:val="Kommentarzeichen"/>
        </w:rPr>
        <w:commentReference w:id="9"/>
      </w:r>
    </w:p>
    <w:p w14:paraId="00000013" w14:textId="752E847C" w:rsidR="00617D5D" w:rsidRPr="00DE7498" w:rsidRDefault="002B1372" w:rsidP="00FB577D">
      <w:pPr>
        <w:rPr>
          <w:lang w:val="en-US"/>
        </w:rPr>
      </w:pPr>
      <w:r w:rsidRPr="00DE7498">
        <w:rPr>
          <w:lang w:val="en-US"/>
        </w:rPr>
        <w:t>Given the policy relevance of these questions about skill development during adulthood, what answers can extant research provide us? Three key insights offered by current evidence are readily summarized (for comprehensive reviews, see Desja</w:t>
      </w:r>
      <w:bookmarkStart w:id="11" w:name="_GoBack"/>
      <w:bookmarkEnd w:id="11"/>
      <w:r w:rsidRPr="00DE7498">
        <w:rPr>
          <w:lang w:val="en-US"/>
        </w:rPr>
        <w:t xml:space="preserve">rdin &amp; Warnke, 2012, </w:t>
      </w:r>
      <w:del w:id="12" w:author="Miyamoto, Ai" w:date="2019-10-31T11:20:00Z">
        <w:r w:rsidRPr="00DE7498" w:rsidDel="00652D7C">
          <w:rPr>
            <w:lang w:val="en-US"/>
          </w:rPr>
          <w:delText xml:space="preserve"> </w:delText>
        </w:r>
      </w:del>
      <w:r w:rsidRPr="00DE7498">
        <w:rPr>
          <w:lang w:val="en-US"/>
        </w:rPr>
        <w:t xml:space="preserve">and </w:t>
      </w:r>
      <w:proofErr w:type="spellStart"/>
      <w:r w:rsidRPr="00DE7498">
        <w:rPr>
          <w:lang w:val="en-US"/>
        </w:rPr>
        <w:t>Paccagnella</w:t>
      </w:r>
      <w:proofErr w:type="spellEnd"/>
      <w:r w:rsidRPr="00DE7498">
        <w:rPr>
          <w:lang w:val="en-US"/>
        </w:rPr>
        <w:t>, 2016). First, literacy and numeracy appear to continue to develop across adulthood (lifelong plasticity). Both cross-sectional and the few available longitudinal studies contradict the widespread assumption that skills are set like plaster after childhood (</w:t>
      </w:r>
      <w:commentRangeStart w:id="13"/>
      <w:r w:rsidRPr="00DE7498">
        <w:rPr>
          <w:highlight w:val="yellow"/>
          <w:lang w:val="en-US"/>
        </w:rPr>
        <w:t>REFERENCES</w:t>
      </w:r>
      <w:commentRangeEnd w:id="13"/>
      <w:r w:rsidR="00A66816">
        <w:rPr>
          <w:rStyle w:val="Kommentarzeichen"/>
        </w:rPr>
        <w:commentReference w:id="13"/>
      </w:r>
      <w:r w:rsidRPr="00DE7498">
        <w:rPr>
          <w:lang w:val="en-US"/>
        </w:rPr>
        <w:t>). Second, skill change during adulthood may involve both gains and losses, although typically at different ages (life stage dependency). As is now well documented, the cross-sectional age profile of literacy and numeracy follows an inverted u-shape: On average, literacy and numeracy skills continue to increase throughout the second decade of life, peak at around an age of 30 years, and gradually decline thereafter (</w:t>
      </w:r>
      <w:proofErr w:type="spellStart"/>
      <w:r w:rsidRPr="00DE7498">
        <w:rPr>
          <w:lang w:val="en-US"/>
        </w:rPr>
        <w:t>Gabrielsen</w:t>
      </w:r>
      <w:proofErr w:type="spellEnd"/>
      <w:r w:rsidRPr="00DE7498">
        <w:rPr>
          <w:lang w:val="en-US"/>
        </w:rPr>
        <w:t xml:space="preserve"> &amp; </w:t>
      </w:r>
      <w:proofErr w:type="spellStart"/>
      <w:r w:rsidRPr="00DE7498">
        <w:rPr>
          <w:lang w:val="en-US"/>
        </w:rPr>
        <w:t>Lundetræ</w:t>
      </w:r>
      <w:proofErr w:type="spellEnd"/>
      <w:r w:rsidRPr="00DE7498">
        <w:rPr>
          <w:lang w:val="en-US"/>
        </w:rPr>
        <w:t xml:space="preserve">, 2014; </w:t>
      </w:r>
      <w:proofErr w:type="spellStart"/>
      <w:r w:rsidRPr="00DE7498">
        <w:rPr>
          <w:lang w:val="en-US"/>
        </w:rPr>
        <w:t>Paccagnella</w:t>
      </w:r>
      <w:proofErr w:type="spellEnd"/>
      <w:r w:rsidRPr="00DE7498">
        <w:rPr>
          <w:lang w:val="en-US"/>
        </w:rPr>
        <w:t xml:space="preserve">, 2016; </w:t>
      </w:r>
      <w:proofErr w:type="spellStart"/>
      <w:r w:rsidRPr="00DE7498">
        <w:rPr>
          <w:lang w:val="en-US"/>
        </w:rPr>
        <w:t>Podolsky</w:t>
      </w:r>
      <w:proofErr w:type="spellEnd"/>
      <w:r w:rsidRPr="00DE7498">
        <w:rPr>
          <w:lang w:val="en-US"/>
        </w:rPr>
        <w:t xml:space="preserve"> &amp; Popov, 2013). The resulting age differences in skills are substantial: On average across participating countries, older adults (aged 55–65 years) score around 30 scale points lower on the PIAAC literacy scale (the equivalent of 0.8 </w:t>
      </w:r>
      <w:r w:rsidRPr="00DE7498">
        <w:rPr>
          <w:i/>
          <w:lang w:val="en-US"/>
        </w:rPr>
        <w:t>SD</w:t>
      </w:r>
      <w:r w:rsidRPr="00DE7498">
        <w:rPr>
          <w:lang w:val="en-US"/>
        </w:rPr>
        <w:t xml:space="preserve">) than young adults </w:t>
      </w:r>
      <w:del w:id="14" w:author="Miyamoto, Ai" w:date="2019-10-31T11:20:00Z">
        <w:r w:rsidRPr="00DE7498" w:rsidDel="00652D7C">
          <w:rPr>
            <w:lang w:val="en-US"/>
          </w:rPr>
          <w:delText xml:space="preserve">adults </w:delText>
        </w:r>
      </w:del>
      <w:r w:rsidRPr="00DE7498">
        <w:rPr>
          <w:lang w:val="en-US"/>
        </w:rPr>
        <w:t>aged 25– 34 years (</w:t>
      </w:r>
      <w:proofErr w:type="spellStart"/>
      <w:r w:rsidRPr="00DE7498">
        <w:rPr>
          <w:lang w:val="en-US"/>
        </w:rPr>
        <w:t>Paccagnella</w:t>
      </w:r>
      <w:proofErr w:type="spellEnd"/>
      <w:r w:rsidRPr="00DE7498">
        <w:rPr>
          <w:lang w:val="en-US"/>
        </w:rPr>
        <w:t xml:space="preserve">, 2016). Third, change may be unevenly distributed in major socio-demographic subgroups. </w:t>
      </w:r>
      <w:commentRangeStart w:id="15"/>
      <w:proofErr w:type="gramStart"/>
      <w:r w:rsidRPr="00DE7498">
        <w:rPr>
          <w:lang w:val="en-US"/>
        </w:rPr>
        <w:t>In particular, those</w:t>
      </w:r>
      <w:proofErr w:type="gramEnd"/>
      <w:r w:rsidRPr="00DE7498">
        <w:rPr>
          <w:lang w:val="en-US"/>
        </w:rPr>
        <w:t xml:space="preserve"> with lower education</w:t>
      </w:r>
      <w:r w:rsidR="006F4508">
        <w:rPr>
          <w:lang w:val="en-US"/>
        </w:rPr>
        <w:t>al</w:t>
      </w:r>
      <w:commentRangeEnd w:id="15"/>
      <w:r w:rsidRPr="00DE7498">
        <w:commentReference w:id="15"/>
      </w:r>
      <w:r w:rsidR="00E95A4A" w:rsidRPr="00E95A4A">
        <w:rPr>
          <w:color w:val="FF0000"/>
          <w:lang w:val="en-US"/>
        </w:rPr>
        <w:t xml:space="preserve"> </w:t>
      </w:r>
      <w:r w:rsidR="00700D44">
        <w:rPr>
          <w:color w:val="FF0000"/>
          <w:lang w:val="en-US"/>
        </w:rPr>
        <w:t>attainment</w:t>
      </w:r>
      <w:r w:rsidR="00E95A4A">
        <w:rPr>
          <w:color w:val="FF0000"/>
          <w:lang w:val="en-US"/>
        </w:rPr>
        <w:t xml:space="preserve"> </w:t>
      </w:r>
      <w:r w:rsidR="00FB577D">
        <w:rPr>
          <w:color w:val="FF0000"/>
          <w:lang w:val="en-US"/>
        </w:rPr>
        <w:t xml:space="preserve">often show </w:t>
      </w:r>
      <w:r w:rsidR="00E95A4A" w:rsidRPr="00467FF4">
        <w:rPr>
          <w:color w:val="FF0000"/>
          <w:lang w:val="en-US"/>
        </w:rPr>
        <w:t xml:space="preserve">lower </w:t>
      </w:r>
      <w:r w:rsidR="00E95A4A" w:rsidRPr="004A7136">
        <w:rPr>
          <w:color w:val="FF0000"/>
          <w:lang w:val="en-US"/>
        </w:rPr>
        <w:t xml:space="preserve">skills </w:t>
      </w:r>
      <w:commentRangeStart w:id="16"/>
      <w:commentRangeEnd w:id="16"/>
      <w:r w:rsidR="00E95A4A" w:rsidRPr="004A7136">
        <w:rPr>
          <w:rStyle w:val="Kommentarzeichen"/>
          <w:color w:val="FF0000"/>
        </w:rPr>
        <w:commentReference w:id="16"/>
      </w:r>
      <w:r w:rsidR="00E95A4A" w:rsidRPr="004A7136">
        <w:rPr>
          <w:color w:val="FF0000"/>
          <w:lang w:val="en-US"/>
        </w:rPr>
        <w:t>compared to those with higher education</w:t>
      </w:r>
      <w:r w:rsidR="006F4508">
        <w:rPr>
          <w:color w:val="FF0000"/>
          <w:lang w:val="en-US"/>
        </w:rPr>
        <w:t>al</w:t>
      </w:r>
      <w:r w:rsidR="00E95A4A" w:rsidRPr="004A7136">
        <w:rPr>
          <w:color w:val="FF0000"/>
          <w:lang w:val="en-US"/>
        </w:rPr>
        <w:t xml:space="preserve"> </w:t>
      </w:r>
      <w:r w:rsidR="00700D44">
        <w:rPr>
          <w:color w:val="FF0000"/>
          <w:lang w:val="en-US"/>
        </w:rPr>
        <w:t>attainment</w:t>
      </w:r>
      <w:r w:rsidR="00E95A4A" w:rsidRPr="004A7136">
        <w:rPr>
          <w:color w:val="FF0000"/>
          <w:lang w:val="en-US"/>
        </w:rPr>
        <w:t xml:space="preserve"> (</w:t>
      </w:r>
      <w:r w:rsidR="004A7136" w:rsidRPr="004A7136">
        <w:rPr>
          <w:color w:val="FF0000"/>
          <w:lang w:val="en-US"/>
        </w:rPr>
        <w:t xml:space="preserve">Denny, </w:t>
      </w:r>
      <w:r w:rsidR="004A7136" w:rsidRPr="004A7136">
        <w:rPr>
          <w:color w:val="FF0000"/>
          <w:lang w:val="en-US" w:eastAsia="ja-JP"/>
        </w:rPr>
        <w:t xml:space="preserve">Harmon, McMahon, &amp; Redmond, </w:t>
      </w:r>
      <w:r w:rsidR="004A7136" w:rsidRPr="004A7136">
        <w:rPr>
          <w:color w:val="FF0000"/>
          <w:lang w:val="en-US" w:eastAsia="ja-JP"/>
        </w:rPr>
        <w:lastRenderedPageBreak/>
        <w:t>1999</w:t>
      </w:r>
      <w:r w:rsidR="00E95A4A" w:rsidRPr="004A7136">
        <w:rPr>
          <w:color w:val="FF0000"/>
          <w:lang w:val="en-US"/>
        </w:rPr>
        <w:t xml:space="preserve">; </w:t>
      </w:r>
      <w:r w:rsidR="00E95A4A" w:rsidRPr="00467FF4">
        <w:rPr>
          <w:color w:val="FF0000"/>
          <w:lang w:val="en-US"/>
        </w:rPr>
        <w:t xml:space="preserve">Park &amp; </w:t>
      </w:r>
      <w:proofErr w:type="spellStart"/>
      <w:r w:rsidR="00E95A4A" w:rsidRPr="00467FF4">
        <w:rPr>
          <w:color w:val="FF0000"/>
          <w:lang w:val="en-US"/>
        </w:rPr>
        <w:t>Kyei</w:t>
      </w:r>
      <w:proofErr w:type="spellEnd"/>
      <w:r w:rsidR="00E95A4A" w:rsidRPr="00467FF4">
        <w:rPr>
          <w:color w:val="FF0000"/>
          <w:lang w:val="en-US"/>
        </w:rPr>
        <w:t xml:space="preserve">, 2007; </w:t>
      </w:r>
      <w:proofErr w:type="spellStart"/>
      <w:r w:rsidR="00E95A4A" w:rsidRPr="00467FF4">
        <w:rPr>
          <w:color w:val="FF0000"/>
          <w:lang w:val="en-US"/>
        </w:rPr>
        <w:t>Podolsky</w:t>
      </w:r>
      <w:proofErr w:type="spellEnd"/>
      <w:r w:rsidR="00E95A4A" w:rsidRPr="00467FF4">
        <w:rPr>
          <w:color w:val="FF0000"/>
          <w:lang w:val="en-US"/>
        </w:rPr>
        <w:t xml:space="preserve"> &amp; Popov</w:t>
      </w:r>
      <w:r w:rsidR="004A7136">
        <w:rPr>
          <w:color w:val="FF0000"/>
          <w:lang w:val="en-US"/>
        </w:rPr>
        <w:t>, 2014</w:t>
      </w:r>
      <w:r w:rsidR="00E95A4A" w:rsidRPr="00467FF4">
        <w:rPr>
          <w:color w:val="FF0000"/>
          <w:lang w:val="en-US"/>
        </w:rPr>
        <w:t>).</w:t>
      </w:r>
      <w:r w:rsidR="00E95A4A">
        <w:rPr>
          <w:color w:val="FF0000"/>
          <w:lang w:val="en-US"/>
        </w:rPr>
        <w:t xml:space="preserve"> </w:t>
      </w:r>
      <w:r w:rsidR="00FB577D">
        <w:rPr>
          <w:color w:val="FF0000"/>
          <w:lang w:val="en-US"/>
        </w:rPr>
        <w:t>A</w:t>
      </w:r>
      <w:r w:rsidR="00342CA7">
        <w:rPr>
          <w:color w:val="FF0000"/>
          <w:lang w:val="en-US"/>
        </w:rPr>
        <w:t>dults</w:t>
      </w:r>
      <w:r w:rsidR="002A095C">
        <w:rPr>
          <w:color w:val="FF0000"/>
          <w:lang w:val="en-US"/>
        </w:rPr>
        <w:t xml:space="preserve"> who are unemployed</w:t>
      </w:r>
      <w:r w:rsidR="00E95A4A">
        <w:rPr>
          <w:color w:val="FF0000"/>
          <w:lang w:val="en-US"/>
        </w:rPr>
        <w:t xml:space="preserve"> </w:t>
      </w:r>
      <w:r w:rsidR="00342CA7">
        <w:rPr>
          <w:color w:val="FF0000"/>
          <w:lang w:val="en-US"/>
        </w:rPr>
        <w:t xml:space="preserve">(vs. </w:t>
      </w:r>
      <w:r w:rsidR="002A095C">
        <w:rPr>
          <w:color w:val="FF0000"/>
          <w:lang w:val="en-US"/>
        </w:rPr>
        <w:t xml:space="preserve">employed) </w:t>
      </w:r>
      <w:r w:rsidR="00700D44">
        <w:rPr>
          <w:color w:val="FF0000"/>
          <w:lang w:val="en-US"/>
        </w:rPr>
        <w:t>and with</w:t>
      </w:r>
      <w:r w:rsidR="002A095C">
        <w:rPr>
          <w:color w:val="FF0000"/>
          <w:lang w:val="en-US"/>
        </w:rPr>
        <w:t xml:space="preserve"> low</w:t>
      </w:r>
      <w:r w:rsidR="00342CA7">
        <w:rPr>
          <w:color w:val="FF0000"/>
          <w:lang w:val="en-US"/>
        </w:rPr>
        <w:t xml:space="preserve">-skilled </w:t>
      </w:r>
      <w:r w:rsidR="00700D44">
        <w:rPr>
          <w:color w:val="FF0000"/>
          <w:lang w:val="en-US"/>
        </w:rPr>
        <w:t>(vs. high-skilled) occupations</w:t>
      </w:r>
      <w:r w:rsidR="00E6683E">
        <w:rPr>
          <w:color w:val="FF0000"/>
          <w:lang w:val="en-US"/>
        </w:rPr>
        <w:t xml:space="preserve"> </w:t>
      </w:r>
      <w:r w:rsidR="00E95A4A">
        <w:rPr>
          <w:color w:val="FF0000"/>
          <w:lang w:val="en-US"/>
        </w:rPr>
        <w:t xml:space="preserve">are </w:t>
      </w:r>
      <w:r w:rsidR="00FB577D">
        <w:rPr>
          <w:color w:val="FF0000"/>
          <w:lang w:val="en-US"/>
        </w:rPr>
        <w:t xml:space="preserve">also </w:t>
      </w:r>
      <w:r w:rsidR="00E95A4A">
        <w:rPr>
          <w:color w:val="FF0000"/>
          <w:lang w:val="en-US"/>
        </w:rPr>
        <w:t xml:space="preserve">more likely to have </w:t>
      </w:r>
      <w:r w:rsidR="002A095C">
        <w:rPr>
          <w:color w:val="FF0000"/>
          <w:lang w:val="en-US"/>
        </w:rPr>
        <w:t>lower</w:t>
      </w:r>
      <w:r w:rsidR="00E95A4A">
        <w:rPr>
          <w:color w:val="FF0000"/>
          <w:lang w:val="en-US"/>
        </w:rPr>
        <w:t xml:space="preserve"> skills </w:t>
      </w:r>
      <w:r w:rsidR="00342CA7" w:rsidRPr="00467FF4">
        <w:rPr>
          <w:color w:val="FF0000"/>
          <w:lang w:val="en-US"/>
        </w:rPr>
        <w:t>(</w:t>
      </w:r>
      <w:proofErr w:type="spellStart"/>
      <w:r w:rsidR="00342CA7" w:rsidRPr="00467FF4">
        <w:rPr>
          <w:color w:val="FF0000"/>
          <w:lang w:val="en-US"/>
        </w:rPr>
        <w:t>Houtkoop</w:t>
      </w:r>
      <w:proofErr w:type="spellEnd"/>
      <w:r w:rsidR="00342CA7" w:rsidRPr="00467FF4">
        <w:rPr>
          <w:color w:val="FF0000"/>
          <w:lang w:val="en-US"/>
        </w:rPr>
        <w:t xml:space="preserve"> &amp; Jones, 1999; </w:t>
      </w:r>
      <w:proofErr w:type="spellStart"/>
      <w:r w:rsidR="004A7136">
        <w:rPr>
          <w:color w:val="FF0000"/>
          <w:lang w:val="en-US"/>
        </w:rPr>
        <w:t>Podolsky</w:t>
      </w:r>
      <w:proofErr w:type="spellEnd"/>
      <w:r w:rsidR="004A7136">
        <w:rPr>
          <w:color w:val="FF0000"/>
          <w:lang w:val="en-US"/>
        </w:rPr>
        <w:t xml:space="preserve"> &amp; Popov, 2014</w:t>
      </w:r>
      <w:r w:rsidR="00342CA7">
        <w:rPr>
          <w:color w:val="FF0000"/>
          <w:lang w:val="en-US"/>
        </w:rPr>
        <w:t>).</w:t>
      </w:r>
      <w:r w:rsidR="00FB577D">
        <w:rPr>
          <w:rStyle w:val="Kommentarzeichen"/>
          <w:lang w:val="en-US"/>
        </w:rPr>
        <w:t xml:space="preserve">  </w:t>
      </w:r>
      <w:r w:rsidR="00F955AF">
        <w:rPr>
          <w:color w:val="FF0000"/>
          <w:lang w:val="en-US"/>
        </w:rPr>
        <w:t>In addition</w:t>
      </w:r>
      <w:r w:rsidR="00FB577D">
        <w:rPr>
          <w:color w:val="FF0000"/>
          <w:lang w:val="en-US"/>
        </w:rPr>
        <w:t xml:space="preserve">, </w:t>
      </w:r>
      <w:r w:rsidR="00342CA7" w:rsidRPr="00342CA7">
        <w:rPr>
          <w:color w:val="FF0000"/>
          <w:lang w:val="en-US"/>
        </w:rPr>
        <w:t xml:space="preserve">we see a general tendency of </w:t>
      </w:r>
      <w:r w:rsidR="002A095C">
        <w:rPr>
          <w:color w:val="FF0000"/>
          <w:lang w:val="en-US"/>
        </w:rPr>
        <w:t>f</w:t>
      </w:r>
      <w:r w:rsidR="007B0BAA">
        <w:rPr>
          <w:color w:val="FF0000"/>
          <w:lang w:val="en-US"/>
        </w:rPr>
        <w:t>emale adults</w:t>
      </w:r>
      <w:r w:rsidR="00342CA7" w:rsidRPr="00342CA7">
        <w:rPr>
          <w:color w:val="FF0000"/>
          <w:lang w:val="en-US"/>
        </w:rPr>
        <w:t xml:space="preserve"> having relative strength in literacy and of </w:t>
      </w:r>
      <w:r w:rsidR="002A095C">
        <w:rPr>
          <w:color w:val="FF0000"/>
          <w:lang w:val="en-US"/>
        </w:rPr>
        <w:t>male adults</w:t>
      </w:r>
      <w:r w:rsidR="00342CA7" w:rsidRPr="00342CA7">
        <w:rPr>
          <w:color w:val="FF0000"/>
          <w:lang w:val="en-US"/>
        </w:rPr>
        <w:t xml:space="preserve"> having relative strength in numeracy</w:t>
      </w:r>
      <w:r w:rsidR="00FB577D">
        <w:rPr>
          <w:color w:val="FF0000"/>
          <w:lang w:val="en-US"/>
        </w:rPr>
        <w:t xml:space="preserve"> </w:t>
      </w:r>
      <w:r w:rsidR="00700D44">
        <w:rPr>
          <w:color w:val="FF0000"/>
          <w:lang w:val="en-US"/>
        </w:rPr>
        <w:t xml:space="preserve">across the life course </w:t>
      </w:r>
      <w:r w:rsidR="00FB577D" w:rsidRPr="00342CA7">
        <w:rPr>
          <w:color w:val="FF0000"/>
          <w:lang w:val="en-US"/>
        </w:rPr>
        <w:t>(</w:t>
      </w:r>
      <w:proofErr w:type="spellStart"/>
      <w:r w:rsidR="00FB577D" w:rsidRPr="00342CA7">
        <w:rPr>
          <w:color w:val="FF0000"/>
          <w:lang w:val="en-US"/>
        </w:rPr>
        <w:t>Houtkoop</w:t>
      </w:r>
      <w:proofErr w:type="spellEnd"/>
      <w:r w:rsidR="00FB577D" w:rsidRPr="00342CA7">
        <w:rPr>
          <w:color w:val="FF0000"/>
          <w:lang w:val="en-US"/>
        </w:rPr>
        <w:t xml:space="preserve"> &amp; Jones, 1999; Kline, 2004; </w:t>
      </w:r>
      <w:proofErr w:type="spellStart"/>
      <w:r w:rsidR="00FB577D" w:rsidRPr="00342CA7">
        <w:rPr>
          <w:color w:val="FF0000"/>
          <w:lang w:val="en-US"/>
        </w:rPr>
        <w:t>Podolsky</w:t>
      </w:r>
      <w:proofErr w:type="spellEnd"/>
      <w:r w:rsidR="00FB577D" w:rsidRPr="00342CA7">
        <w:rPr>
          <w:color w:val="FF0000"/>
          <w:lang w:val="en-US"/>
        </w:rPr>
        <w:t xml:space="preserve"> &amp; Popov,</w:t>
      </w:r>
      <w:r w:rsidR="00E6683E">
        <w:rPr>
          <w:color w:val="FF0000"/>
          <w:lang w:val="en-US"/>
        </w:rPr>
        <w:t xml:space="preserve"> 2014</w:t>
      </w:r>
      <w:r w:rsidR="00FB577D">
        <w:rPr>
          <w:color w:val="FF0000"/>
          <w:lang w:val="en-US"/>
        </w:rPr>
        <w:t xml:space="preserve">; </w:t>
      </w:r>
      <w:proofErr w:type="spellStart"/>
      <w:r w:rsidR="00FB577D">
        <w:rPr>
          <w:color w:val="FF0000"/>
          <w:lang w:val="en-US"/>
        </w:rPr>
        <w:t>Satherley</w:t>
      </w:r>
      <w:proofErr w:type="spellEnd"/>
      <w:r w:rsidR="00FB577D">
        <w:rPr>
          <w:color w:val="FF0000"/>
          <w:lang w:val="en-US"/>
        </w:rPr>
        <w:t xml:space="preserve"> &amp; Lawes, 2008)</w:t>
      </w:r>
      <w:r w:rsidR="002A095C">
        <w:rPr>
          <w:color w:val="FF0000"/>
          <w:lang w:val="en-US"/>
        </w:rPr>
        <w:t>.</w:t>
      </w:r>
      <w:r w:rsidR="00D41592">
        <w:rPr>
          <w:color w:val="FF0000"/>
          <w:lang w:val="en-US"/>
        </w:rPr>
        <w:t xml:space="preserve"> </w:t>
      </w:r>
      <w:r w:rsidR="00F955AF">
        <w:rPr>
          <w:color w:val="FF0000"/>
          <w:lang w:val="en-US"/>
        </w:rPr>
        <w:t xml:space="preserve">Although </w:t>
      </w:r>
      <w:r w:rsidR="006F4508">
        <w:rPr>
          <w:color w:val="FF0000"/>
          <w:lang w:val="en-US"/>
        </w:rPr>
        <w:t xml:space="preserve">adults </w:t>
      </w:r>
      <w:r w:rsidR="00F955AF">
        <w:rPr>
          <w:color w:val="FF0000"/>
          <w:lang w:val="en-US"/>
        </w:rPr>
        <w:t xml:space="preserve">generally show similar patterns </w:t>
      </w:r>
      <w:r w:rsidR="006F4508">
        <w:rPr>
          <w:color w:val="FF0000"/>
          <w:lang w:val="en-US"/>
        </w:rPr>
        <w:t xml:space="preserve">in the skill change across </w:t>
      </w:r>
      <w:proofErr w:type="gramStart"/>
      <w:r w:rsidR="009D655E">
        <w:rPr>
          <w:color w:val="FF0000"/>
          <w:lang w:val="en-US"/>
        </w:rPr>
        <w:t xml:space="preserve">aforementioned </w:t>
      </w:r>
      <w:r w:rsidR="006F4508">
        <w:rPr>
          <w:color w:val="FF0000"/>
          <w:lang w:val="en-US"/>
        </w:rPr>
        <w:t>socio-demographic</w:t>
      </w:r>
      <w:proofErr w:type="gramEnd"/>
      <w:r w:rsidR="006F4508">
        <w:rPr>
          <w:color w:val="FF0000"/>
          <w:lang w:val="en-US"/>
        </w:rPr>
        <w:t xml:space="preserve"> subgroups (</w:t>
      </w:r>
      <w:r w:rsidR="001125D5">
        <w:rPr>
          <w:color w:val="FF0000"/>
          <w:lang w:val="en-US"/>
        </w:rPr>
        <w:t>Reder, 2009; Wilms &amp; Murray, 2007)</w:t>
      </w:r>
      <w:r w:rsidR="00F955AF">
        <w:rPr>
          <w:color w:val="FF0000"/>
          <w:lang w:val="en-US"/>
        </w:rPr>
        <w:t>,</w:t>
      </w:r>
      <w:r w:rsidR="001125D5">
        <w:rPr>
          <w:color w:val="FF0000"/>
          <w:lang w:val="en-US"/>
        </w:rPr>
        <w:t xml:space="preserve"> </w:t>
      </w:r>
      <w:r w:rsidR="00F955AF">
        <w:rPr>
          <w:color w:val="FF0000"/>
          <w:lang w:val="en-US"/>
        </w:rPr>
        <w:t xml:space="preserve">there is also </w:t>
      </w:r>
      <w:r w:rsidR="006F4508">
        <w:rPr>
          <w:color w:val="FF0000"/>
          <w:lang w:val="en-US"/>
        </w:rPr>
        <w:t xml:space="preserve">some </w:t>
      </w:r>
      <w:r w:rsidR="00927B9F">
        <w:rPr>
          <w:color w:val="FF0000"/>
          <w:lang w:val="en-US"/>
        </w:rPr>
        <w:t>research</w:t>
      </w:r>
      <w:r w:rsidR="00F955AF">
        <w:rPr>
          <w:color w:val="FF0000"/>
          <w:lang w:val="en-US"/>
        </w:rPr>
        <w:t xml:space="preserve"> suggesting </w:t>
      </w:r>
      <w:r w:rsidR="009D655E">
        <w:rPr>
          <w:color w:val="FF0000"/>
          <w:lang w:val="en-US"/>
        </w:rPr>
        <w:t>variability</w:t>
      </w:r>
      <w:r w:rsidR="00F955AF">
        <w:rPr>
          <w:color w:val="FF0000"/>
          <w:lang w:val="en-US"/>
        </w:rPr>
        <w:t xml:space="preserve"> in the magnitude of change </w:t>
      </w:r>
      <w:r w:rsidR="00927B9F">
        <w:rPr>
          <w:color w:val="FF0000"/>
          <w:lang w:val="en-US"/>
        </w:rPr>
        <w:t xml:space="preserve">across </w:t>
      </w:r>
      <w:r w:rsidR="009D655E">
        <w:rPr>
          <w:color w:val="FF0000"/>
          <w:lang w:val="en-US"/>
        </w:rPr>
        <w:t>groups</w:t>
      </w:r>
      <w:r w:rsidR="00927B9F">
        <w:rPr>
          <w:color w:val="FF0000"/>
          <w:lang w:val="en-US"/>
        </w:rPr>
        <w:t xml:space="preserve">. For instance, </w:t>
      </w:r>
      <w:r w:rsidR="00700D44">
        <w:rPr>
          <w:color w:val="FF0000"/>
          <w:lang w:val="en-US"/>
        </w:rPr>
        <w:t xml:space="preserve">using </w:t>
      </w:r>
      <w:r w:rsidR="00755DB5">
        <w:rPr>
          <w:color w:val="FF0000"/>
          <w:lang w:val="en-US"/>
        </w:rPr>
        <w:t>PIAAC data</w:t>
      </w:r>
      <w:r w:rsidR="00700D44">
        <w:rPr>
          <w:color w:val="FF0000"/>
          <w:lang w:val="en-US"/>
        </w:rPr>
        <w:t xml:space="preserve">, </w:t>
      </w:r>
      <w:proofErr w:type="spellStart"/>
      <w:r w:rsidR="00F64F37">
        <w:rPr>
          <w:color w:val="FF0000"/>
          <w:lang w:val="en-US"/>
        </w:rPr>
        <w:t>Paccagnella</w:t>
      </w:r>
      <w:proofErr w:type="spellEnd"/>
      <w:r w:rsidR="00F64F37">
        <w:rPr>
          <w:color w:val="FF0000"/>
          <w:lang w:val="en-US"/>
        </w:rPr>
        <w:t xml:space="preserve"> (2016)</w:t>
      </w:r>
      <w:r w:rsidR="009352D0">
        <w:rPr>
          <w:color w:val="FF0000"/>
          <w:lang w:val="en-US"/>
        </w:rPr>
        <w:t xml:space="preserve"> </w:t>
      </w:r>
      <w:r w:rsidR="00927B9F">
        <w:rPr>
          <w:color w:val="FF0000"/>
          <w:lang w:val="en-US"/>
        </w:rPr>
        <w:t xml:space="preserve">compared age-related skill change </w:t>
      </w:r>
      <w:r w:rsidR="009D655E">
        <w:rPr>
          <w:color w:val="FF0000"/>
          <w:lang w:val="en-US"/>
        </w:rPr>
        <w:t>among</w:t>
      </w:r>
      <w:r w:rsidR="00927B9F">
        <w:rPr>
          <w:color w:val="FF0000"/>
          <w:lang w:val="en-US"/>
        </w:rPr>
        <w:t xml:space="preserve"> </w:t>
      </w:r>
      <w:r w:rsidR="006F4508">
        <w:rPr>
          <w:color w:val="FF0000"/>
          <w:lang w:val="en-US"/>
        </w:rPr>
        <w:t>adults</w:t>
      </w:r>
      <w:r w:rsidR="00927B9F">
        <w:rPr>
          <w:color w:val="FF0000"/>
          <w:lang w:val="en-US"/>
        </w:rPr>
        <w:t xml:space="preserve"> with different levels of educational attainment (i.e., primary, secondary, and territory or above) and </w:t>
      </w:r>
      <w:r w:rsidR="00700D44">
        <w:rPr>
          <w:color w:val="FF0000"/>
          <w:lang w:val="en-US"/>
        </w:rPr>
        <w:t xml:space="preserve">found that </w:t>
      </w:r>
      <w:r w:rsidR="00927B9F">
        <w:rPr>
          <w:color w:val="FF0000"/>
          <w:lang w:val="en-US"/>
        </w:rPr>
        <w:t xml:space="preserve">those with the </w:t>
      </w:r>
      <w:r w:rsidR="00755DB5">
        <w:rPr>
          <w:color w:val="FF0000"/>
          <w:lang w:val="en-US"/>
        </w:rPr>
        <w:t xml:space="preserve">highest educational </w:t>
      </w:r>
      <w:r w:rsidR="00927B9F">
        <w:rPr>
          <w:color w:val="FF0000"/>
          <w:lang w:val="en-US"/>
        </w:rPr>
        <w:t xml:space="preserve">attainment experienced the largest skill loss during adulthood. </w:t>
      </w:r>
      <w:r w:rsidR="00700D44">
        <w:rPr>
          <w:color w:val="FF0000"/>
          <w:lang w:val="en-US"/>
        </w:rPr>
        <w:t xml:space="preserve"> </w:t>
      </w:r>
      <w:r w:rsidR="009352D0">
        <w:rPr>
          <w:color w:val="FF0000"/>
          <w:lang w:val="en-US"/>
        </w:rPr>
        <w:t xml:space="preserve"> </w:t>
      </w:r>
    </w:p>
    <w:p w14:paraId="4A6502DE" w14:textId="05E17466" w:rsidR="006A059F" w:rsidRPr="00DE7498" w:rsidRDefault="002B1372" w:rsidP="006A059F">
      <w:pPr>
        <w:rPr>
          <w:lang w:val="en-US"/>
        </w:rPr>
      </w:pPr>
      <w:r w:rsidRPr="00DE7498">
        <w:rPr>
          <w:lang w:val="en-US"/>
        </w:rPr>
        <w:t xml:space="preserve">Although these studies have greatly advanced our knowledge about skill development in adulthood, they cannot conclusively answer the questions posed at the outset. Previous evidence is overwhelmingly based on large-scale cross-sectional surveys such as the </w:t>
      </w:r>
      <w:proofErr w:type="spellStart"/>
      <w:r w:rsidRPr="00DE7498">
        <w:rPr>
          <w:lang w:val="en-US"/>
        </w:rPr>
        <w:t>Programme</w:t>
      </w:r>
      <w:proofErr w:type="spellEnd"/>
      <w:r w:rsidRPr="00DE7498">
        <w:rPr>
          <w:lang w:val="en-US"/>
        </w:rPr>
        <w:t xml:space="preserve"> for the International Assessment of Adult Competencies (PIAAC) and its predecessors</w:t>
      </w:r>
      <w:ins w:id="17" w:author="BG" w:date="2019-10-29T11:29:00Z">
        <w:r w:rsidR="00A66816">
          <w:rPr>
            <w:lang w:val="en-US"/>
          </w:rPr>
          <w:t xml:space="preserve"> </w:t>
        </w:r>
      </w:ins>
      <w:ins w:id="18" w:author="BG" w:date="2019-10-29T11:28:00Z">
        <w:r w:rsidR="00A66816">
          <w:rPr>
            <w:lang w:val="en-US"/>
          </w:rPr>
          <w:t>(i.e., the International Adult Literacy Survey in 1</w:t>
        </w:r>
      </w:ins>
      <w:ins w:id="19" w:author="BG" w:date="2019-10-29T11:29:00Z">
        <w:r w:rsidR="00A66816">
          <w:rPr>
            <w:lang w:val="en-US"/>
          </w:rPr>
          <w:t>9</w:t>
        </w:r>
      </w:ins>
      <w:ins w:id="20" w:author="BG" w:date="2019-10-29T11:28:00Z">
        <w:r w:rsidR="00A66816">
          <w:rPr>
            <w:lang w:val="en-US"/>
          </w:rPr>
          <w:t>94 and 1998 or the Adult</w:t>
        </w:r>
      </w:ins>
      <w:ins w:id="21" w:author="BG" w:date="2019-10-29T11:29:00Z">
        <w:r w:rsidR="00A66816">
          <w:rPr>
            <w:lang w:val="en-US"/>
          </w:rPr>
          <w:t xml:space="preserve"> Literacy and Life Skills Survey in 2003, 2006, and 2008)</w:t>
        </w:r>
      </w:ins>
      <w:ins w:id="22" w:author="BG" w:date="2019-10-29T11:28:00Z">
        <w:r w:rsidR="00A66816">
          <w:rPr>
            <w:lang w:val="en-US"/>
          </w:rPr>
          <w:t xml:space="preserve"> </w:t>
        </w:r>
      </w:ins>
      <w:r w:rsidRPr="00DE7498">
        <w:rPr>
          <w:lang w:val="en-US"/>
        </w:rPr>
        <w:t xml:space="preserve">; or on small-scale longitudinal studies based on selective samples such as the longitudinal study of adult learners (LSAL) that focuses on  high-school dropouts in the US (Reder, 2009).  Cross-sectional studies into the age-related changes in literacy and numeracy skills are limited in that they are unable to disentangle age effects from cohort effects. That is, they are unable to ascertain whether the putative age differences are due to age-related changes or stem from preexisting differences in skills during childhood. Small-scale </w:t>
      </w:r>
      <w:r w:rsidRPr="00DE7498">
        <w:rPr>
          <w:lang w:val="en-US"/>
        </w:rPr>
        <w:lastRenderedPageBreak/>
        <w:t xml:space="preserve">longitudinal studies based on selective samples, on the other hand, are limited in that their findings may not generalize to the </w:t>
      </w:r>
      <w:proofErr w:type="gramStart"/>
      <w:r w:rsidRPr="00DE7498">
        <w:rPr>
          <w:lang w:val="en-US"/>
        </w:rPr>
        <w:t>population as a whole</w:t>
      </w:r>
      <w:proofErr w:type="gramEnd"/>
      <w:ins w:id="23" w:author="BG" w:date="2019-10-29T11:30:00Z">
        <w:r w:rsidR="00A66816">
          <w:rPr>
            <w:lang w:val="en-US"/>
          </w:rPr>
          <w:t>.</w:t>
        </w:r>
      </w:ins>
      <w:r w:rsidRPr="00DE7498">
        <w:rPr>
          <w:lang w:val="en-US"/>
        </w:rPr>
        <w:t xml:space="preserve"> Moreover, by their very nature, these studies cover some subgroups (e.g., high-school dropouts) in a certain life stage (e.g., young adulthood)––but not others subgroups (e.g., the highly educated) and life stages (e.g., old age) that may be of equal interest to policymakers and practitioners.</w:t>
      </w:r>
      <w:r w:rsidR="006A059F" w:rsidRPr="00DE7498">
        <w:rPr>
          <w:lang w:val="en-US"/>
        </w:rPr>
        <w:t xml:space="preserve"> Also, compared to literacy, the life-span development numeracy has received much less attention by prior research, despite arguments in the literature that numeracy skills are gaining in importance on today’s labor markets (</w:t>
      </w:r>
      <w:commentRangeStart w:id="24"/>
      <w:commentRangeStart w:id="25"/>
      <w:r w:rsidR="006A059F" w:rsidRPr="00DE7498">
        <w:rPr>
          <w:highlight w:val="yellow"/>
          <w:lang w:val="en-US"/>
        </w:rPr>
        <w:t>REFERENCE</w:t>
      </w:r>
      <w:commentRangeEnd w:id="24"/>
      <w:r w:rsidR="00BC323F" w:rsidRPr="00DE7498">
        <w:rPr>
          <w:rStyle w:val="Kommentarzeichen"/>
        </w:rPr>
        <w:commentReference w:id="24"/>
      </w:r>
      <w:commentRangeEnd w:id="25"/>
      <w:r w:rsidR="002F7D25">
        <w:rPr>
          <w:rStyle w:val="Kommentarzeichen"/>
        </w:rPr>
        <w:commentReference w:id="25"/>
      </w:r>
      <w:r w:rsidR="006A059F" w:rsidRPr="00DE7498">
        <w:rPr>
          <w:lang w:val="en-US"/>
        </w:rPr>
        <w:t>).</w:t>
      </w:r>
    </w:p>
    <w:p w14:paraId="00000016" w14:textId="77777777" w:rsidR="00617D5D" w:rsidRPr="00DE7498" w:rsidRDefault="002B1372">
      <w:pPr>
        <w:rPr>
          <w:lang w:val="en-US"/>
        </w:rPr>
      </w:pPr>
      <w:r w:rsidRPr="00DE7498">
        <w:rPr>
          <w:lang w:val="en-US"/>
        </w:rPr>
        <w:t>In order to overcome the limitations of cross-sectional and small-scale longitudinal designs, repeated measures of literacy and numeracy skills are needed. Such data have long been in short supply. Until very recently, there were simply no data sources combining the following desirable features that would allow for complete and robust answers to questions surrounding age-related changes in skills during adulthood: A large and non-selective sample; objective, and high-quality skill assessments; and a repeated measures design.</w:t>
      </w:r>
    </w:p>
    <w:p w14:paraId="00000017" w14:textId="77777777" w:rsidR="00617D5D" w:rsidRPr="00DE7498" w:rsidRDefault="002B1372">
      <w:pPr>
        <w:ind w:firstLine="0"/>
        <w:rPr>
          <w:lang w:val="en-US"/>
        </w:rPr>
      </w:pPr>
      <w:r w:rsidRPr="00DE7498">
        <w:rPr>
          <w:b/>
          <w:lang w:val="en-US"/>
        </w:rPr>
        <w:t xml:space="preserve">The Present </w:t>
      </w:r>
      <w:commentRangeStart w:id="26"/>
      <w:r w:rsidRPr="00DE7498">
        <w:rPr>
          <w:b/>
          <w:lang w:val="en-US"/>
        </w:rPr>
        <w:t>Research</w:t>
      </w:r>
      <w:commentRangeEnd w:id="26"/>
      <w:r w:rsidR="004D6208" w:rsidRPr="00DE7498">
        <w:rPr>
          <w:rStyle w:val="Kommentarzeichen"/>
        </w:rPr>
        <w:commentReference w:id="26"/>
      </w:r>
    </w:p>
    <w:p w14:paraId="00000018" w14:textId="26CCF62C" w:rsidR="00617D5D" w:rsidRPr="00DE7498" w:rsidRDefault="002B1372">
      <w:pPr>
        <w:rPr>
          <w:lang w:val="en-US"/>
        </w:rPr>
      </w:pPr>
      <w:r w:rsidRPr="00DE7498">
        <w:rPr>
          <w:lang w:val="en-US"/>
        </w:rPr>
        <w:t xml:space="preserve">In the present study, we leverage the unique analytical potential of two recent German large-scale assessment surveys that do meet the above criteria: PIAAC-longitudinal (PIAAC-L; Rammstedt et al., 2013), a follow-up to the 2012 </w:t>
      </w:r>
      <w:proofErr w:type="spellStart"/>
      <w:r w:rsidR="00DF3C4C" w:rsidRPr="00DE7498">
        <w:rPr>
          <w:lang w:val="en-US"/>
        </w:rPr>
        <w:t>Programme</w:t>
      </w:r>
      <w:proofErr w:type="spellEnd"/>
      <w:r w:rsidR="00DF3C4C" w:rsidRPr="00DE7498">
        <w:rPr>
          <w:lang w:val="en-US"/>
        </w:rPr>
        <w:t xml:space="preserve"> for the International Assessment of Adult Competencies (</w:t>
      </w:r>
      <w:r w:rsidRPr="00DE7498">
        <w:rPr>
          <w:lang w:val="en-US"/>
        </w:rPr>
        <w:t>PIAAC</w:t>
      </w:r>
      <w:r w:rsidR="00DF3C4C" w:rsidRPr="00DE7498">
        <w:rPr>
          <w:lang w:val="en-US"/>
        </w:rPr>
        <w:t>)</w:t>
      </w:r>
      <w:r w:rsidRPr="00DE7498">
        <w:rPr>
          <w:lang w:val="en-US"/>
        </w:rPr>
        <w:t xml:space="preserve"> study in Germany; and </w:t>
      </w:r>
      <w:r w:rsidR="001603FB" w:rsidRPr="00DE7498">
        <w:rPr>
          <w:lang w:val="en-US"/>
        </w:rPr>
        <w:t xml:space="preserve">Starting Cohort 6 from </w:t>
      </w:r>
      <w:r w:rsidRPr="00DE7498">
        <w:rPr>
          <w:lang w:val="en-US"/>
        </w:rPr>
        <w:t xml:space="preserve">the National Educational Panel Study (NEPS). Both surveys offer repeated, high-quality––and </w:t>
      </w:r>
      <w:r w:rsidR="00BE4373" w:rsidRPr="00DE7498">
        <w:rPr>
          <w:lang w:val="en-US"/>
        </w:rPr>
        <w:t>highly</w:t>
      </w:r>
      <w:r w:rsidRPr="00DE7498">
        <w:rPr>
          <w:lang w:val="en-US"/>
        </w:rPr>
        <w:t xml:space="preserve"> comparable––measures of literacy and numeracy spaced three years (PIAAC-L) </w:t>
      </w:r>
      <w:r w:rsidR="001603FB" w:rsidRPr="00DE7498">
        <w:rPr>
          <w:lang w:val="en-US"/>
        </w:rPr>
        <w:t>to</w:t>
      </w:r>
      <w:r w:rsidRPr="00DE7498">
        <w:rPr>
          <w:lang w:val="en-US"/>
        </w:rPr>
        <w:t xml:space="preserve"> six years (NEPS) apart. </w:t>
      </w:r>
      <w:r w:rsidR="001603FB" w:rsidRPr="00DE7498">
        <w:rPr>
          <w:lang w:val="en-US"/>
        </w:rPr>
        <w:t>Combining these data offers us unprecedented opportunities to analyze age-related changes in literacy and numeracy skills during adulthood</w:t>
      </w:r>
      <w:del w:id="27" w:author="BG" w:date="2019-10-29T11:31:00Z">
        <w:r w:rsidR="001603FB" w:rsidRPr="00DE7498" w:rsidDel="001712FD">
          <w:rPr>
            <w:lang w:val="en-US"/>
          </w:rPr>
          <w:delText>.</w:delText>
        </w:r>
      </w:del>
      <w:r w:rsidR="001603FB" w:rsidRPr="00DE7498">
        <w:rPr>
          <w:lang w:val="en-US"/>
        </w:rPr>
        <w:t xml:space="preserve">, allowing </w:t>
      </w:r>
      <w:r w:rsidRPr="00DE7498">
        <w:rPr>
          <w:lang w:val="en-US"/>
        </w:rPr>
        <w:t xml:space="preserve">us to present what appear to </w:t>
      </w:r>
      <w:r w:rsidRPr="00DE7498">
        <w:rPr>
          <w:lang w:val="en-US"/>
        </w:rPr>
        <w:lastRenderedPageBreak/>
        <w:t xml:space="preserve">be the most comprehensive descriptive analyses of age-related changes of literacy and numeracy skills during adulthood to date. </w:t>
      </w:r>
    </w:p>
    <w:p w14:paraId="00000019" w14:textId="77777777" w:rsidR="00617D5D" w:rsidRPr="00DE7498" w:rsidRDefault="002B1372">
      <w:pPr>
        <w:rPr>
          <w:lang w:val="en-US"/>
        </w:rPr>
      </w:pPr>
      <w:r w:rsidRPr="00DE7498">
        <w:rPr>
          <w:lang w:val="en-US"/>
        </w:rPr>
        <w:t xml:space="preserve">With these data, we seek to answer three guiding questions. First, to what extent do literacy and numeracy skills change with age? Second, does the extent of age-related change differ across major socio-demographic groups? Third, to what extent do age differences in skills (as well as potential subgroup variation therein) that we obtain through our </w:t>
      </w:r>
      <w:proofErr w:type="gramStart"/>
      <w:r w:rsidRPr="00DE7498">
        <w:rPr>
          <w:lang w:val="en-US"/>
        </w:rPr>
        <w:t>repeated-measures</w:t>
      </w:r>
      <w:proofErr w:type="gramEnd"/>
      <w:r w:rsidRPr="00DE7498">
        <w:rPr>
          <w:lang w:val="en-US"/>
        </w:rPr>
        <w:t xml:space="preserve"> designs parallel, or differ from, estimates of age differences obtained in cross-sectional designs (e.g., </w:t>
      </w:r>
      <w:proofErr w:type="spellStart"/>
      <w:r w:rsidRPr="00DE7498">
        <w:rPr>
          <w:lang w:val="en-US"/>
        </w:rPr>
        <w:t>Paccagnella</w:t>
      </w:r>
      <w:proofErr w:type="spellEnd"/>
      <w:r w:rsidRPr="00DE7498">
        <w:rPr>
          <w:lang w:val="en-US"/>
        </w:rPr>
        <w:t>, 2016)?</w:t>
      </w:r>
    </w:p>
    <w:p w14:paraId="0000001A" w14:textId="2F58F20E" w:rsidR="00617D5D" w:rsidRPr="00DE7498" w:rsidRDefault="002B1372">
      <w:pPr>
        <w:rPr>
          <w:lang w:val="en-US"/>
        </w:rPr>
      </w:pPr>
      <w:r w:rsidRPr="00DE7498">
        <w:rPr>
          <w:lang w:val="en-US"/>
        </w:rPr>
        <w:t xml:space="preserve">We approach </w:t>
      </w:r>
      <w:r w:rsidR="0094001C" w:rsidRPr="00DE7498">
        <w:rPr>
          <w:lang w:val="en-US"/>
        </w:rPr>
        <w:t xml:space="preserve">these </w:t>
      </w:r>
      <w:r w:rsidRPr="00DE7498">
        <w:rPr>
          <w:lang w:val="en-US"/>
        </w:rPr>
        <w:t xml:space="preserve">questions </w:t>
      </w:r>
      <w:r w:rsidR="00B2160F" w:rsidRPr="00DE7498">
        <w:rPr>
          <w:lang w:val="en-US"/>
        </w:rPr>
        <w:t>from two</w:t>
      </w:r>
      <w:r w:rsidRPr="00DE7498">
        <w:rPr>
          <w:lang w:val="en-US"/>
        </w:rPr>
        <w:t xml:space="preserve"> perspectives</w:t>
      </w:r>
      <w:r w:rsidR="0094001C" w:rsidRPr="00DE7498">
        <w:rPr>
          <w:lang w:val="en-US"/>
        </w:rPr>
        <w:t xml:space="preserve"> on age-related change enabled by the repeated-measures designs.</w:t>
      </w:r>
      <w:r w:rsidRPr="00DE7498">
        <w:rPr>
          <w:lang w:val="en-US"/>
        </w:rPr>
        <w:t xml:space="preserve">: </w:t>
      </w:r>
      <w:r w:rsidR="0094001C" w:rsidRPr="00DE7498">
        <w:rPr>
          <w:lang w:val="en-US"/>
        </w:rPr>
        <w:t xml:space="preserve">(1) </w:t>
      </w:r>
      <w:r w:rsidR="00B2160F" w:rsidRPr="00DE7498">
        <w:rPr>
          <w:i/>
          <w:lang w:val="en-US"/>
        </w:rPr>
        <w:t>relative</w:t>
      </w:r>
      <w:r w:rsidR="00B2160F" w:rsidRPr="00DE7498">
        <w:rPr>
          <w:lang w:val="en-US"/>
        </w:rPr>
        <w:t xml:space="preserve"> change as captured by the correlation </w:t>
      </w:r>
      <w:r w:rsidR="0094001C" w:rsidRPr="00DE7498">
        <w:rPr>
          <w:lang w:val="en-US"/>
        </w:rPr>
        <w:t xml:space="preserve">between literacy or numeracy skills measured at two time points; </w:t>
      </w:r>
      <w:r w:rsidR="00B2160F" w:rsidRPr="00DE7498">
        <w:rPr>
          <w:lang w:val="en-US"/>
        </w:rPr>
        <w:t>and</w:t>
      </w:r>
      <w:r w:rsidR="0094001C" w:rsidRPr="00DE7498">
        <w:rPr>
          <w:lang w:val="en-US"/>
        </w:rPr>
        <w:t xml:space="preserve"> (2)</w:t>
      </w:r>
      <w:r w:rsidR="00B2160F" w:rsidRPr="00DE7498">
        <w:rPr>
          <w:lang w:val="en-US"/>
        </w:rPr>
        <w:t xml:space="preserve"> </w:t>
      </w:r>
      <w:r w:rsidR="00B2160F" w:rsidRPr="00DE7498">
        <w:rPr>
          <w:i/>
          <w:lang w:val="en-US"/>
        </w:rPr>
        <w:t>absolute</w:t>
      </w:r>
      <w:r w:rsidR="00B2160F" w:rsidRPr="00DE7498">
        <w:rPr>
          <w:lang w:val="en-US"/>
        </w:rPr>
        <w:t xml:space="preserve"> change as capture by the change score</w:t>
      </w:r>
      <w:r w:rsidR="00B2160F" w:rsidRPr="00DE7498">
        <w:rPr>
          <w:vertAlign w:val="subscript"/>
          <w:lang w:val="en-US"/>
        </w:rPr>
        <w:t xml:space="preserve"> </w:t>
      </w:r>
      <w:r w:rsidR="00B2160F" w:rsidRPr="00DE7498">
        <w:rPr>
          <w:lang w:val="en-US"/>
        </w:rPr>
        <w:t>(for details, see Method)</w:t>
      </w:r>
      <w:r w:rsidRPr="00DE7498">
        <w:rPr>
          <w:lang w:val="en-US"/>
        </w:rPr>
        <w:t xml:space="preserve">. We </w:t>
      </w:r>
      <w:r w:rsidR="00FA3627" w:rsidRPr="00DE7498">
        <w:rPr>
          <w:lang w:val="en-US"/>
        </w:rPr>
        <w:t xml:space="preserve">present descriptive analyses of change both for the </w:t>
      </w:r>
      <w:r w:rsidRPr="00DE7498">
        <w:rPr>
          <w:lang w:val="en-US"/>
        </w:rPr>
        <w:t>total sample</w:t>
      </w:r>
      <w:r w:rsidR="00FA3627" w:rsidRPr="00DE7498">
        <w:rPr>
          <w:lang w:val="en-US"/>
        </w:rPr>
        <w:t>s</w:t>
      </w:r>
      <w:r w:rsidRPr="00DE7498">
        <w:rPr>
          <w:lang w:val="en-US"/>
        </w:rPr>
        <w:t xml:space="preserve"> as well as </w:t>
      </w:r>
      <w:r w:rsidR="00FA3627" w:rsidRPr="00DE7498">
        <w:rPr>
          <w:lang w:val="en-US"/>
        </w:rPr>
        <w:t xml:space="preserve">in major socio-demographic subgroups defined </w:t>
      </w:r>
      <w:r w:rsidRPr="00DE7498">
        <w:rPr>
          <w:lang w:val="en-US"/>
        </w:rPr>
        <w:t>by age, gender, and educational attainment. The</w:t>
      </w:r>
      <w:r w:rsidR="00FA3627" w:rsidRPr="00DE7498">
        <w:rPr>
          <w:lang w:val="en-US"/>
        </w:rPr>
        <w:t>se subgroup analyses</w:t>
      </w:r>
      <w:r w:rsidRPr="00DE7498">
        <w:rPr>
          <w:lang w:val="en-US"/>
        </w:rPr>
        <w:t xml:space="preserve"> allow</w:t>
      </w:r>
      <w:del w:id="28" w:author="BG" w:date="2019-10-29T11:32:00Z">
        <w:r w:rsidRPr="00DE7498" w:rsidDel="001712FD">
          <w:rPr>
            <w:lang w:val="en-US"/>
          </w:rPr>
          <w:delText>s</w:delText>
        </w:r>
      </w:del>
      <w:r w:rsidRPr="00DE7498">
        <w:rPr>
          <w:lang w:val="en-US"/>
        </w:rPr>
        <w:t xml:space="preserve"> us to detect potential socio-demographic gradients in </w:t>
      </w:r>
      <w:r w:rsidR="00FA3627" w:rsidRPr="00DE7498">
        <w:rPr>
          <w:lang w:val="en-US"/>
        </w:rPr>
        <w:t>literacy and numeracy</w:t>
      </w:r>
      <w:r w:rsidRPr="00DE7498">
        <w:rPr>
          <w:lang w:val="en-US"/>
        </w:rPr>
        <w:t xml:space="preserve"> development.</w:t>
      </w:r>
    </w:p>
    <w:p w14:paraId="0000001B" w14:textId="77777777" w:rsidR="00617D5D" w:rsidRPr="00DE7498" w:rsidRDefault="002B1372">
      <w:pPr>
        <w:pStyle w:val="berschrift1"/>
        <w:rPr>
          <w:lang w:val="en-US"/>
        </w:rPr>
      </w:pPr>
      <w:bookmarkStart w:id="29" w:name="_qv7hmsgkloy0" w:colFirst="0" w:colLast="0"/>
      <w:bookmarkEnd w:id="29"/>
      <w:r w:rsidRPr="00DE7498">
        <w:rPr>
          <w:lang w:val="en-US"/>
        </w:rPr>
        <w:t>Method</w:t>
      </w:r>
    </w:p>
    <w:p w14:paraId="0000001C" w14:textId="77777777" w:rsidR="00617D5D" w:rsidRPr="00DE7498" w:rsidRDefault="002B1372">
      <w:pPr>
        <w:pStyle w:val="berschrift2"/>
        <w:rPr>
          <w:lang w:val="en-US"/>
        </w:rPr>
      </w:pPr>
      <w:bookmarkStart w:id="30" w:name="_5k3drtutft0r" w:colFirst="0" w:colLast="0"/>
      <w:bookmarkEnd w:id="30"/>
      <w:r w:rsidRPr="00DE7498">
        <w:rPr>
          <w:lang w:val="en-US"/>
        </w:rPr>
        <w:t>Data and Sample</w:t>
      </w:r>
    </w:p>
    <w:p w14:paraId="0000001D" w14:textId="2BE728C4" w:rsidR="00617D5D" w:rsidRPr="00DE7498" w:rsidRDefault="002B1372">
      <w:pPr>
        <w:rPr>
          <w:lang w:val="en-US"/>
        </w:rPr>
      </w:pPr>
      <w:r w:rsidRPr="00DE7498">
        <w:rPr>
          <w:lang w:val="en-US"/>
        </w:rPr>
        <w:t xml:space="preserve">Table 1 shows the basic socio-demographic characteristics of the two samples </w:t>
      </w:r>
      <w:r w:rsidR="001603FB" w:rsidRPr="00DE7498">
        <w:rPr>
          <w:lang w:val="en-US"/>
        </w:rPr>
        <w:t xml:space="preserve">from PIAAC-L and NEPS </w:t>
      </w:r>
      <w:r w:rsidRPr="00DE7498">
        <w:rPr>
          <w:lang w:val="en-US"/>
        </w:rPr>
        <w:t>at the first measurement occasion.</w:t>
      </w:r>
    </w:p>
    <w:p w14:paraId="0000001E" w14:textId="77777777" w:rsidR="00617D5D" w:rsidRPr="00DE7498" w:rsidRDefault="002B1372">
      <w:pPr>
        <w:ind w:firstLine="0"/>
        <w:jc w:val="center"/>
        <w:rPr>
          <w:lang w:val="en-US"/>
        </w:rPr>
      </w:pPr>
      <w:r w:rsidRPr="00DE7498">
        <w:rPr>
          <w:lang w:val="en-US"/>
        </w:rPr>
        <w:t>[Table 1]</w:t>
      </w:r>
    </w:p>
    <w:p w14:paraId="23DC4FC0" w14:textId="77777777" w:rsidR="00CA6867" w:rsidRDefault="002B1372">
      <w:pPr>
        <w:rPr>
          <w:ins w:id="31" w:author="BG" w:date="2019-10-29T11:43:00Z"/>
          <w:lang w:val="en-US"/>
        </w:rPr>
      </w:pPr>
      <w:r w:rsidRPr="00DE7498">
        <w:rPr>
          <w:b/>
          <w:lang w:val="en-US"/>
        </w:rPr>
        <w:t>PIAAC/PIAAC-L.</w:t>
      </w:r>
      <w:r w:rsidRPr="00DE7498">
        <w:rPr>
          <w:lang w:val="en-US"/>
        </w:rPr>
        <w:t xml:space="preserve"> Our first data source is the German PIAAC</w:t>
      </w:r>
      <w:r w:rsidR="001603FB" w:rsidRPr="00DE7498">
        <w:rPr>
          <w:lang w:val="en-US"/>
        </w:rPr>
        <w:t>/PIAAC-L</w:t>
      </w:r>
      <w:r w:rsidRPr="00DE7498">
        <w:rPr>
          <w:lang w:val="en-US"/>
        </w:rPr>
        <w:t xml:space="preserve"> study</w:t>
      </w:r>
      <w:r w:rsidR="001603FB" w:rsidRPr="00DE7498">
        <w:rPr>
          <w:lang w:val="en-US"/>
        </w:rPr>
        <w:t>.</w:t>
      </w:r>
      <w:r w:rsidRPr="00DE7498">
        <w:rPr>
          <w:lang w:val="en-US"/>
        </w:rPr>
        <w:t xml:space="preserve"> PIAAC was conducted in 2012 and provides internationally comparable data on the skills of the working-age population (16–65 years) residing in private households in large number of (mainly </w:t>
      </w:r>
      <w:r w:rsidRPr="00DE7498">
        <w:rPr>
          <w:lang w:val="en-US"/>
        </w:rPr>
        <w:lastRenderedPageBreak/>
        <w:t>OECD) countries (</w:t>
      </w:r>
      <w:commentRangeStart w:id="32"/>
      <w:r w:rsidRPr="00DE7498">
        <w:rPr>
          <w:lang w:val="en-US"/>
        </w:rPr>
        <w:t>REFERENCE</w:t>
      </w:r>
      <w:commentRangeEnd w:id="32"/>
      <w:r w:rsidRPr="00DE7498">
        <w:commentReference w:id="32"/>
      </w:r>
      <w:r w:rsidRPr="00DE7498">
        <w:rPr>
          <w:lang w:val="en-US"/>
        </w:rPr>
        <w:t xml:space="preserve">). In Germany, a registry-based sampling design was implemented, in which respondents were randomly sampled from local population registers in randomly selected German municipalities. A total of 5,465 interviews in respondents’ homes were achieved. At the end of the PIAAC interview, all German PIAAC respondents were asked whether they were willing to be re-contacted for a follow-up study (i.e., PIAAC-L) in the future. A total of 3,758 (or 69%) of the original 5,465 PIAAC 2012 respondents consented to being re-interviewed and could be successfully contacted for the first follow-up wave in 2014. </w:t>
      </w:r>
    </w:p>
    <w:p w14:paraId="0000001F" w14:textId="655A45D6" w:rsidR="00617D5D" w:rsidRPr="00DE7498" w:rsidRDefault="00CA6867">
      <w:pPr>
        <w:rPr>
          <w:lang w:val="en-US"/>
        </w:rPr>
      </w:pPr>
      <w:moveToRangeStart w:id="33" w:author="BG" w:date="2019-10-29T11:42:00Z" w:name="move23241789"/>
      <w:moveTo w:id="34" w:author="BG" w:date="2019-10-29T11:42:00Z">
        <w:r w:rsidRPr="00DE7498">
          <w:rPr>
            <w:lang w:val="en-US"/>
          </w:rPr>
          <w:t xml:space="preserve">Literacy and numeracy skills were assessed in PIAAC in 2012 (henceforth T1) and again in PIAAC-L </w:t>
        </w:r>
      </w:moveTo>
      <w:ins w:id="35" w:author="BG" w:date="2019-10-29T11:44:00Z">
        <w:r>
          <w:rPr>
            <w:lang w:val="en-US"/>
          </w:rPr>
          <w:t xml:space="preserve">wave </w:t>
        </w:r>
      </w:ins>
      <w:moveTo w:id="36" w:author="BG" w:date="2019-10-29T11:42:00Z">
        <w:r w:rsidRPr="00DE7498">
          <w:rPr>
            <w:lang w:val="en-US"/>
          </w:rPr>
          <w:t xml:space="preserve">2 in 2015 (henceforth T2). </w:t>
        </w:r>
      </w:moveTo>
      <w:moveFromRangeStart w:id="37" w:author="BG" w:date="2019-10-29T11:43:00Z" w:name="move23241803"/>
      <w:moveToRangeEnd w:id="33"/>
      <w:moveFrom w:id="38" w:author="BG" w:date="2019-10-29T11:43:00Z">
        <w:r w:rsidR="002B1372" w:rsidRPr="00DE7498" w:rsidDel="00CA6867">
          <w:rPr>
            <w:lang w:val="en-US"/>
          </w:rPr>
          <w:t xml:space="preserve">For more details on the sample and procedures, see the technical report to PIAAC-L (Zabal, Martin, &amp; Rammstedt, 2016). </w:t>
        </w:r>
      </w:moveFrom>
      <w:moveFromRangeEnd w:id="37"/>
    </w:p>
    <w:p w14:paraId="00000020" w14:textId="3EF90306" w:rsidR="00617D5D" w:rsidRPr="00DE7498" w:rsidRDefault="002B1372">
      <w:pPr>
        <w:rPr>
          <w:lang w:val="en-US"/>
        </w:rPr>
      </w:pPr>
      <w:moveFromRangeStart w:id="39" w:author="BG" w:date="2019-10-29T11:42:00Z" w:name="move23241789"/>
      <w:moveFrom w:id="40" w:author="BG" w:date="2019-10-29T11:42:00Z">
        <w:r w:rsidRPr="00DE7498" w:rsidDel="00CA6867">
          <w:rPr>
            <w:lang w:val="en-US"/>
          </w:rPr>
          <w:t xml:space="preserve">Literacy and numeracy skills were assessed in PIAAC in 2012 (henceforth T1) and again in PIAAC-L 2 in 2015 (henceforth T2). </w:t>
        </w:r>
      </w:moveFrom>
      <w:moveFromRangeEnd w:id="39"/>
      <w:r w:rsidRPr="00DE7498">
        <w:rPr>
          <w:lang w:val="en-US"/>
        </w:rPr>
        <w:t>Our analytical sample contains the 2,</w:t>
      </w:r>
      <w:del w:id="41" w:author="BG" w:date="2019-10-29T11:41:00Z">
        <w:r w:rsidRPr="00DE7498" w:rsidDel="009C0889">
          <w:rPr>
            <w:lang w:val="en-US"/>
          </w:rPr>
          <w:delText xml:space="preserve">490 </w:delText>
        </w:r>
      </w:del>
      <w:ins w:id="42" w:author="BG" w:date="2019-10-29T11:41:00Z">
        <w:r w:rsidR="009C0889">
          <w:rPr>
            <w:lang w:val="en-US"/>
          </w:rPr>
          <w:t>824</w:t>
        </w:r>
        <w:r w:rsidR="009C0889" w:rsidRPr="00DE7498">
          <w:rPr>
            <w:lang w:val="en-US"/>
          </w:rPr>
          <w:t xml:space="preserve"> </w:t>
        </w:r>
      </w:ins>
      <w:r w:rsidRPr="00DE7498">
        <w:rPr>
          <w:lang w:val="en-US"/>
        </w:rPr>
        <w:t>adults for who took the test at both measurement occasions.</w:t>
      </w:r>
      <w:r w:rsidR="00BE4373" w:rsidRPr="00DE7498">
        <w:rPr>
          <w:lang w:val="en-US"/>
        </w:rPr>
        <w:t xml:space="preserve"> For the </w:t>
      </w:r>
      <w:r w:rsidR="00714836" w:rsidRPr="00DE7498">
        <w:rPr>
          <w:lang w:val="en-US"/>
        </w:rPr>
        <w:t>longitudinal</w:t>
      </w:r>
      <w:r w:rsidR="00BE4373" w:rsidRPr="00DE7498">
        <w:rPr>
          <w:lang w:val="en-US"/>
        </w:rPr>
        <w:t xml:space="preserve"> analyses we multiplied the total sample weight of PIAAC 2012 with a factor that accounts for non-response in PIAAC-L 2015</w:t>
      </w:r>
      <w:ins w:id="43" w:author="BG" w:date="2019-10-29T11:45:00Z">
        <w:r w:rsidR="00CA6867">
          <w:rPr>
            <w:lang w:val="en-US"/>
          </w:rPr>
          <w:t>.</w:t>
        </w:r>
      </w:ins>
      <w:r w:rsidR="00BE4373" w:rsidRPr="00DE7498">
        <w:rPr>
          <w:lang w:val="en-US"/>
        </w:rPr>
        <w:t xml:space="preserve"> </w:t>
      </w:r>
      <w:del w:id="44" w:author="BG" w:date="2019-10-29T11:44:00Z">
        <w:r w:rsidR="00BE4373" w:rsidRPr="00DE7498" w:rsidDel="00CA6867">
          <w:rPr>
            <w:lang w:val="en-US"/>
          </w:rPr>
          <w:delText>(for more information see Zabal et al, 2015 and GESIS, DIW, LIfBi, 2016).</w:delText>
        </w:r>
        <w:r w:rsidRPr="00DE7498" w:rsidDel="00CA6867">
          <w:rPr>
            <w:lang w:val="en-US"/>
          </w:rPr>
          <w:delText xml:space="preserve"> </w:delText>
        </w:r>
      </w:del>
      <w:moveToRangeStart w:id="45" w:author="BG" w:date="2019-10-29T11:43:00Z" w:name="move23241803"/>
      <w:moveTo w:id="46" w:author="BG" w:date="2019-10-29T11:43:00Z">
        <w:r w:rsidR="00CA6867" w:rsidRPr="00DE7498">
          <w:rPr>
            <w:lang w:val="en-US"/>
          </w:rPr>
          <w:t>For more details on the sample</w:t>
        </w:r>
      </w:moveTo>
      <w:ins w:id="47" w:author="BG" w:date="2019-10-29T11:44:00Z">
        <w:r w:rsidR="00CA6867">
          <w:rPr>
            <w:lang w:val="en-US"/>
          </w:rPr>
          <w:t>s</w:t>
        </w:r>
      </w:ins>
      <w:moveTo w:id="48" w:author="BG" w:date="2019-10-29T11:43:00Z">
        <w:del w:id="49" w:author="BG" w:date="2019-10-29T11:44:00Z">
          <w:r w:rsidR="00CA6867" w:rsidRPr="00DE7498" w:rsidDel="00CA6867">
            <w:rPr>
              <w:lang w:val="en-US"/>
            </w:rPr>
            <w:delText xml:space="preserve"> </w:delText>
          </w:r>
        </w:del>
      </w:moveTo>
      <w:ins w:id="50" w:author="BG" w:date="2019-10-29T11:44:00Z">
        <w:r w:rsidR="00CA6867">
          <w:rPr>
            <w:lang w:val="en-US"/>
          </w:rPr>
          <w:t xml:space="preserve">, </w:t>
        </w:r>
      </w:ins>
      <w:moveTo w:id="51" w:author="BG" w:date="2019-10-29T11:43:00Z">
        <w:del w:id="52" w:author="BG" w:date="2019-10-29T11:44:00Z">
          <w:r w:rsidR="00CA6867" w:rsidRPr="00DE7498" w:rsidDel="00CA6867">
            <w:rPr>
              <w:lang w:val="en-US"/>
            </w:rPr>
            <w:delText xml:space="preserve">and </w:delText>
          </w:r>
        </w:del>
        <w:r w:rsidR="00CA6867" w:rsidRPr="00DE7498">
          <w:rPr>
            <w:lang w:val="en-US"/>
          </w:rPr>
          <w:t>procedures</w:t>
        </w:r>
      </w:moveTo>
      <w:ins w:id="53" w:author="BG" w:date="2019-10-29T11:44:00Z">
        <w:r w:rsidR="00CA6867">
          <w:rPr>
            <w:lang w:val="en-US"/>
          </w:rPr>
          <w:t xml:space="preserve"> and weighting</w:t>
        </w:r>
      </w:ins>
      <w:moveTo w:id="54" w:author="BG" w:date="2019-10-29T11:43:00Z">
        <w:r w:rsidR="00CA6867" w:rsidRPr="00DE7498">
          <w:rPr>
            <w:lang w:val="en-US"/>
          </w:rPr>
          <w:t>, see the technical report to PIAAC-L (</w:t>
        </w:r>
        <w:proofErr w:type="spellStart"/>
        <w:r w:rsidR="00CA6867" w:rsidRPr="00DE7498">
          <w:rPr>
            <w:lang w:val="en-US"/>
          </w:rPr>
          <w:t>Zabal</w:t>
        </w:r>
        <w:proofErr w:type="spellEnd"/>
        <w:r w:rsidR="00CA6867" w:rsidRPr="00DE7498">
          <w:rPr>
            <w:lang w:val="en-US"/>
          </w:rPr>
          <w:t>, Martin, &amp; Rammstedt, 2016)</w:t>
        </w:r>
      </w:moveTo>
      <w:ins w:id="55" w:author="BG" w:date="2019-10-29T11:44:00Z">
        <w:r w:rsidR="00CA6867">
          <w:rPr>
            <w:lang w:val="en-US"/>
          </w:rPr>
          <w:t xml:space="preserve"> or</w:t>
        </w:r>
      </w:ins>
      <w:moveTo w:id="56" w:author="BG" w:date="2019-10-29T11:43:00Z">
        <w:del w:id="57" w:author="BG" w:date="2019-10-29T11:44:00Z">
          <w:r w:rsidR="00CA6867" w:rsidRPr="00DE7498" w:rsidDel="00CA6867">
            <w:rPr>
              <w:lang w:val="en-US"/>
            </w:rPr>
            <w:delText>.</w:delText>
          </w:r>
        </w:del>
      </w:moveTo>
      <w:moveToRangeEnd w:id="45"/>
      <w:ins w:id="58" w:author="BG" w:date="2019-10-29T11:44:00Z">
        <w:r w:rsidR="00CA6867" w:rsidRPr="00CA6867">
          <w:rPr>
            <w:lang w:val="en-US"/>
          </w:rPr>
          <w:t xml:space="preserve"> </w:t>
        </w:r>
        <w:r w:rsidR="00CA6867">
          <w:rPr>
            <w:lang w:val="en-US"/>
          </w:rPr>
          <w:t>,</w:t>
        </w:r>
        <w:r w:rsidR="00CA6867" w:rsidRPr="00DE7498">
          <w:rPr>
            <w:lang w:val="en-US"/>
          </w:rPr>
          <w:t xml:space="preserve"> </w:t>
        </w:r>
        <w:proofErr w:type="spellStart"/>
        <w:r w:rsidR="00CA6867" w:rsidRPr="00DE7498">
          <w:rPr>
            <w:lang w:val="en-US"/>
          </w:rPr>
          <w:t>Zabal</w:t>
        </w:r>
        <w:proofErr w:type="spellEnd"/>
        <w:r w:rsidR="00CA6867" w:rsidRPr="00DE7498">
          <w:rPr>
            <w:lang w:val="en-US"/>
          </w:rPr>
          <w:t xml:space="preserve"> et al</w:t>
        </w:r>
        <w:r w:rsidR="00CA6867">
          <w:rPr>
            <w:lang w:val="en-US"/>
          </w:rPr>
          <w:t xml:space="preserve">. </w:t>
        </w:r>
      </w:ins>
      <w:ins w:id="59" w:author="BG" w:date="2019-10-29T11:45:00Z">
        <w:r w:rsidR="00CA6867">
          <w:rPr>
            <w:lang w:val="en-US"/>
          </w:rPr>
          <w:t>(</w:t>
        </w:r>
      </w:ins>
      <w:ins w:id="60" w:author="BG" w:date="2019-10-29T11:44:00Z">
        <w:r w:rsidR="00CA6867">
          <w:rPr>
            <w:lang w:val="en-US"/>
          </w:rPr>
          <w:t>2015</w:t>
        </w:r>
      </w:ins>
      <w:ins w:id="61" w:author="BG" w:date="2019-10-29T11:45:00Z">
        <w:r w:rsidR="00CA6867">
          <w:rPr>
            <w:lang w:val="en-US"/>
          </w:rPr>
          <w:t>)</w:t>
        </w:r>
      </w:ins>
      <w:ins w:id="62" w:author="BG" w:date="2019-10-29T11:44:00Z">
        <w:r w:rsidR="00CA6867">
          <w:rPr>
            <w:lang w:val="en-US"/>
          </w:rPr>
          <w:t xml:space="preserve"> and GESIS, DIW, </w:t>
        </w:r>
      </w:ins>
      <w:ins w:id="63" w:author="BG" w:date="2019-10-29T11:45:00Z">
        <w:r w:rsidR="00CA6867">
          <w:rPr>
            <w:lang w:val="en-US"/>
          </w:rPr>
          <w:t xml:space="preserve">&amp; </w:t>
        </w:r>
      </w:ins>
      <w:ins w:id="64" w:author="BG" w:date="2019-10-29T11:44:00Z">
        <w:r w:rsidR="00CA6867">
          <w:rPr>
            <w:lang w:val="en-US"/>
          </w:rPr>
          <w:t>LIfBi</w:t>
        </w:r>
      </w:ins>
      <w:ins w:id="65" w:author="BG" w:date="2019-10-29T11:45:00Z">
        <w:r w:rsidR="00CA6867">
          <w:rPr>
            <w:lang w:val="en-US"/>
          </w:rPr>
          <w:t xml:space="preserve"> (</w:t>
        </w:r>
      </w:ins>
      <w:ins w:id="66" w:author="BG" w:date="2019-10-29T11:44:00Z">
        <w:r w:rsidR="00CA6867" w:rsidRPr="00DE7498">
          <w:rPr>
            <w:lang w:val="en-US"/>
          </w:rPr>
          <w:t>2016).</w:t>
        </w:r>
      </w:ins>
    </w:p>
    <w:p w14:paraId="00000021" w14:textId="54496535" w:rsidR="00617D5D" w:rsidRPr="00DE7498" w:rsidRDefault="002B1372">
      <w:pPr>
        <w:rPr>
          <w:lang w:val="en-US"/>
        </w:rPr>
      </w:pPr>
      <w:r w:rsidRPr="00DE7498">
        <w:rPr>
          <w:b/>
          <w:lang w:val="en-US"/>
        </w:rPr>
        <w:t xml:space="preserve">NEPS. </w:t>
      </w:r>
      <w:r w:rsidRPr="00DE7498">
        <w:rPr>
          <w:lang w:val="en-US"/>
        </w:rPr>
        <w:t>Our second data source is Starting Cohort 6 (adults) of NEPS (</w:t>
      </w:r>
      <w:proofErr w:type="spellStart"/>
      <w:r w:rsidRPr="00DE7498">
        <w:rPr>
          <w:lang w:val="en-US"/>
        </w:rPr>
        <w:t>Blossfeld</w:t>
      </w:r>
      <w:proofErr w:type="spellEnd"/>
      <w:r w:rsidRPr="00DE7498">
        <w:rPr>
          <w:lang w:val="en-US"/>
        </w:rPr>
        <w:t xml:space="preserve"> et al., 2011). NEPS is an ongoing large-scale, multi-cohort, longitudinal survey on educational trajectories in Germany (for a detailed description including sampling procedures, see, </w:t>
      </w:r>
      <w:proofErr w:type="spellStart"/>
      <w:r w:rsidRPr="00DE7498">
        <w:rPr>
          <w:lang w:val="en-US"/>
        </w:rPr>
        <w:t>Blossfeld</w:t>
      </w:r>
      <w:proofErr w:type="spellEnd"/>
      <w:r w:rsidRPr="00DE7498">
        <w:rPr>
          <w:lang w:val="en-US"/>
        </w:rPr>
        <w:t>, Maurice, &amp; Schneider, 2011). Starting Cohort 6 comprised a sample of initially 11</w:t>
      </w:r>
      <w:r w:rsidR="00714836" w:rsidRPr="00DE7498">
        <w:rPr>
          <w:lang w:val="en-US"/>
        </w:rPr>
        <w:t>,</w:t>
      </w:r>
      <w:r w:rsidRPr="00DE7498">
        <w:rPr>
          <w:lang w:val="en-US"/>
        </w:rPr>
        <w:t xml:space="preserve">649 adults aged 22–65 years who were interviewed in up to nine annual waves so far. </w:t>
      </w:r>
    </w:p>
    <w:p w14:paraId="00000022" w14:textId="74DB3328" w:rsidR="00617D5D" w:rsidRPr="00DE7498" w:rsidRDefault="002B1372">
      <w:pPr>
        <w:rPr>
          <w:lang w:val="en-US"/>
        </w:rPr>
      </w:pPr>
      <w:r w:rsidRPr="00DE7498">
        <w:rPr>
          <w:lang w:val="en-US"/>
        </w:rPr>
        <w:lastRenderedPageBreak/>
        <w:t xml:space="preserve">Literacy and numeracy skills were assessed twice, </w:t>
      </w:r>
      <w:r w:rsidR="00714836" w:rsidRPr="00DE7498">
        <w:rPr>
          <w:lang w:val="en-US"/>
        </w:rPr>
        <w:t xml:space="preserve">first </w:t>
      </w:r>
      <w:r w:rsidRPr="00DE7498">
        <w:rPr>
          <w:lang w:val="en-US"/>
        </w:rPr>
        <w:t xml:space="preserve">in 2010/2011 (henceforth T1) and </w:t>
      </w:r>
      <w:r w:rsidR="00714836" w:rsidRPr="00DE7498">
        <w:rPr>
          <w:lang w:val="en-US"/>
        </w:rPr>
        <w:t xml:space="preserve">again </w:t>
      </w:r>
      <w:r w:rsidRPr="00DE7498">
        <w:rPr>
          <w:lang w:val="en-US"/>
        </w:rPr>
        <w:t>in 2016/2017 (T2).  Our analytical sample comprises 3,071 respondents who took the literacy test at both occasions and 3,010 respondents for numeracy. We used longitudinal weights</w:t>
      </w:r>
      <w:ins w:id="67" w:author="Wicht, Alexandra" w:date="2019-10-24T16:22:00Z">
        <w:r w:rsidR="001811A7">
          <w:rPr>
            <w:lang w:val="en-US"/>
          </w:rPr>
          <w:t xml:space="preserve"> where </w:t>
        </w:r>
      </w:ins>
      <w:ins w:id="68" w:author="Wicht, Alexandra" w:date="2019-10-24T16:24:00Z">
        <w:r w:rsidR="001811A7">
          <w:rPr>
            <w:lang w:val="en-US"/>
          </w:rPr>
          <w:t xml:space="preserve">the </w:t>
        </w:r>
      </w:ins>
      <w:ins w:id="69" w:author="Wicht, Alexandra" w:date="2019-10-24T16:23:00Z">
        <w:r w:rsidR="001811A7">
          <w:rPr>
            <w:lang w:val="en-US"/>
          </w:rPr>
          <w:t xml:space="preserve">continuous participation until T2 </w:t>
        </w:r>
      </w:ins>
      <w:ins w:id="70" w:author="Wicht, Alexandra" w:date="2019-10-24T16:24:00Z">
        <w:r w:rsidR="001811A7">
          <w:rPr>
            <w:lang w:val="en-US"/>
          </w:rPr>
          <w:t xml:space="preserve">(wave 9) </w:t>
        </w:r>
      </w:ins>
      <w:ins w:id="71" w:author="Wicht, Alexandra" w:date="2019-10-24T16:23:00Z">
        <w:r w:rsidR="001811A7">
          <w:rPr>
            <w:lang w:val="en-US"/>
          </w:rPr>
          <w:t xml:space="preserve">are computed by means of the </w:t>
        </w:r>
      </w:ins>
      <w:ins w:id="72" w:author="Wicht, Alexandra" w:date="2019-10-24T16:24:00Z">
        <w:r w:rsidR="001811A7">
          <w:rPr>
            <w:lang w:val="en-US"/>
          </w:rPr>
          <w:t>longitudinal weight of the previous wave</w:t>
        </w:r>
      </w:ins>
      <w:ins w:id="73" w:author="Wicht, Alexandra" w:date="2019-10-24T16:25:00Z">
        <w:r w:rsidR="001811A7">
          <w:rPr>
            <w:lang w:val="en-US"/>
          </w:rPr>
          <w:t>, the probability of being part of the used sample and the likelihood of participating at T2</w:t>
        </w:r>
      </w:ins>
      <w:ins w:id="74" w:author="Wicht, Alexandra" w:date="2019-10-24T16:26:00Z">
        <w:r w:rsidR="001811A7">
          <w:rPr>
            <w:lang w:val="en-US"/>
          </w:rPr>
          <w:t xml:space="preserve"> (for details see </w:t>
        </w:r>
        <w:commentRangeStart w:id="75"/>
        <w:r w:rsidR="001811A7">
          <w:rPr>
            <w:lang w:val="en-US"/>
          </w:rPr>
          <w:t>XXXX</w:t>
        </w:r>
        <w:commentRangeEnd w:id="75"/>
        <w:r w:rsidR="001811A7">
          <w:rPr>
            <w:rStyle w:val="Kommentarzeichen"/>
          </w:rPr>
          <w:commentReference w:id="75"/>
        </w:r>
        <w:r w:rsidR="001811A7">
          <w:rPr>
            <w:lang w:val="en-US"/>
          </w:rPr>
          <w:t>)</w:t>
        </w:r>
      </w:ins>
      <w:ins w:id="76" w:author="Wicht, Alexandra" w:date="2019-10-24T16:25:00Z">
        <w:r w:rsidR="001811A7">
          <w:rPr>
            <w:lang w:val="en-US"/>
          </w:rPr>
          <w:t>.</w:t>
        </w:r>
      </w:ins>
      <w:del w:id="77" w:author="Wicht, Alexandra" w:date="2019-10-24T16:22:00Z">
        <w:r w:rsidRPr="00DE7498" w:rsidDel="001811A7">
          <w:rPr>
            <w:lang w:val="en-US"/>
          </w:rPr>
          <w:delText>...</w:delText>
        </w:r>
      </w:del>
    </w:p>
    <w:p w14:paraId="00000023" w14:textId="77777777" w:rsidR="00617D5D" w:rsidRPr="00DE7498" w:rsidRDefault="002B1372">
      <w:pPr>
        <w:pStyle w:val="berschrift2"/>
        <w:rPr>
          <w:lang w:val="en-US"/>
        </w:rPr>
      </w:pPr>
      <w:bookmarkStart w:id="78" w:name="_p3kvvh958420" w:colFirst="0" w:colLast="0"/>
      <w:bookmarkEnd w:id="78"/>
      <w:r w:rsidRPr="00DE7498">
        <w:rPr>
          <w:lang w:val="en-US"/>
        </w:rPr>
        <w:t>Measures of Literacy and Numeracy</w:t>
      </w:r>
    </w:p>
    <w:p w14:paraId="00000024" w14:textId="30CB6F2A" w:rsidR="00617D5D" w:rsidRPr="00DE7498" w:rsidRDefault="002B1372">
      <w:pPr>
        <w:rPr>
          <w:lang w:val="en-US"/>
        </w:rPr>
      </w:pPr>
      <w:r w:rsidRPr="00DE7498">
        <w:rPr>
          <w:lang w:val="en-US"/>
        </w:rPr>
        <w:t>PIAAC/PIAAC-L and NEPS assessed literacy and numeracy in</w:t>
      </w:r>
      <w:r w:rsidR="00714836" w:rsidRPr="00DE7498">
        <w:rPr>
          <w:lang w:val="en-US"/>
        </w:rPr>
        <w:t xml:space="preserve"> </w:t>
      </w:r>
      <w:r w:rsidRPr="00DE7498">
        <w:rPr>
          <w:lang w:val="en-US"/>
        </w:rPr>
        <w:t xml:space="preserve">comparable ways, despite </w:t>
      </w:r>
      <w:r w:rsidR="00714836" w:rsidRPr="00DE7498">
        <w:rPr>
          <w:lang w:val="en-US"/>
        </w:rPr>
        <w:t>some</w:t>
      </w:r>
      <w:r w:rsidRPr="00DE7498">
        <w:rPr>
          <w:lang w:val="en-US"/>
        </w:rPr>
        <w:t xml:space="preserve"> differences in the assessment approach. In both surveys, the tests were low-stakes assessment. Thus, the test scores reflect typical rather than maximal performance. However, the procedures in both surveys were designed to ensure that respondents took the test situation seriously and to guarantee objectivity. </w:t>
      </w:r>
    </w:p>
    <w:p w14:paraId="00000025" w14:textId="0160012B" w:rsidR="00617D5D" w:rsidRPr="00DE7498" w:rsidRDefault="002B1372">
      <w:pPr>
        <w:rPr>
          <w:lang w:val="en-US"/>
        </w:rPr>
      </w:pPr>
      <w:r w:rsidRPr="00DE7498">
        <w:rPr>
          <w:b/>
          <w:lang w:val="en-US"/>
        </w:rPr>
        <w:t xml:space="preserve">PIAAC assessment approach. </w:t>
      </w:r>
      <w:r w:rsidRPr="00DE7498">
        <w:rPr>
          <w:lang w:val="en-US"/>
        </w:rPr>
        <w:t>In PIAAC</w:t>
      </w:r>
      <w:ins w:id="79" w:author="BG" w:date="2019-10-29T11:46:00Z">
        <w:r w:rsidR="00485C37">
          <w:rPr>
            <w:lang w:val="en-US"/>
          </w:rPr>
          <w:t xml:space="preserve"> and </w:t>
        </w:r>
      </w:ins>
      <w:del w:id="80" w:author="BG" w:date="2019-10-29T11:46:00Z">
        <w:r w:rsidRPr="00DE7498" w:rsidDel="00485C37">
          <w:rPr>
            <w:lang w:val="en-US"/>
          </w:rPr>
          <w:delText>/</w:delText>
        </w:r>
      </w:del>
      <w:r w:rsidRPr="00DE7498">
        <w:rPr>
          <w:lang w:val="en-US"/>
        </w:rPr>
        <w:t xml:space="preserve">PIAAC-L, literacy and numeracy skills were assessed through comprehensive, extensively validated (including cross-nationally) tests. Test tasks were devised by an international commission of eminent scholars. The tasks were designed to reflect tasks relevant to everyday </w:t>
      </w:r>
      <w:commentRangeStart w:id="81"/>
      <w:r w:rsidRPr="00DE7498">
        <w:rPr>
          <w:lang w:val="en-US"/>
        </w:rPr>
        <w:t>life</w:t>
      </w:r>
      <w:commentRangeEnd w:id="81"/>
      <w:r w:rsidR="00485C37">
        <w:rPr>
          <w:rStyle w:val="Kommentarzeichen"/>
        </w:rPr>
        <w:commentReference w:id="81"/>
      </w:r>
      <w:r w:rsidRPr="00DE7498">
        <w:rPr>
          <w:lang w:val="en-US"/>
        </w:rPr>
        <w:t>, which respondents were typically highly motivated to solve. Respondents either took a computer-based assessment (</w:t>
      </w:r>
      <w:r w:rsidR="00DE7498" w:rsidRPr="00DE7498">
        <w:rPr>
          <w:rFonts w:eastAsia="Arial"/>
          <w:color w:val="000000"/>
          <w:lang w:val="en-US"/>
        </w:rPr>
        <w:t>86.2%</w:t>
      </w:r>
      <w:r w:rsidRPr="00DE7498">
        <w:rPr>
          <w:lang w:val="en-US"/>
        </w:rPr>
        <w:t xml:space="preserve"> in our analytical sample</w:t>
      </w:r>
      <w:r w:rsidR="00DE7498" w:rsidRPr="00DE7498">
        <w:rPr>
          <w:lang w:val="en-US"/>
        </w:rPr>
        <w:t xml:space="preserve"> in 2012; 88.1% in 2015</w:t>
      </w:r>
      <w:r w:rsidRPr="00DE7498">
        <w:rPr>
          <w:lang w:val="en-US"/>
        </w:rPr>
        <w:t xml:space="preserve">) or, if they had </w:t>
      </w:r>
      <w:commentRangeStart w:id="82"/>
      <w:r w:rsidRPr="00DE7498">
        <w:rPr>
          <w:lang w:val="en-US"/>
        </w:rPr>
        <w:t>no experience using a computer</w:t>
      </w:r>
      <w:commentRangeEnd w:id="82"/>
      <w:r w:rsidR="00485C37">
        <w:rPr>
          <w:rStyle w:val="Kommentarzeichen"/>
        </w:rPr>
        <w:commentReference w:id="82"/>
      </w:r>
      <w:r w:rsidRPr="00DE7498">
        <w:rPr>
          <w:lang w:val="en-US"/>
        </w:rPr>
        <w:t>, on a paper-pencil version (</w:t>
      </w:r>
      <w:r w:rsidR="00DE7498" w:rsidRPr="00DE7498">
        <w:rPr>
          <w:lang w:val="en-US"/>
        </w:rPr>
        <w:t>13.8% in 2012 and 11.8% in 2015</w:t>
      </w:r>
      <w:r w:rsidRPr="00DE7498">
        <w:rPr>
          <w:lang w:val="en-US"/>
        </w:rPr>
        <w:t xml:space="preserve">). Depending on whether respondents took the computer-based assessment or paper-based assessment, they received different </w:t>
      </w:r>
      <w:proofErr w:type="spellStart"/>
      <w:r w:rsidRPr="00DE7498">
        <w:rPr>
          <w:lang w:val="en-US"/>
        </w:rPr>
        <w:t>testlets</w:t>
      </w:r>
      <w:proofErr w:type="spellEnd"/>
      <w:r w:rsidRPr="00DE7498">
        <w:rPr>
          <w:lang w:val="en-US"/>
        </w:rPr>
        <w:t xml:space="preserve"> that comprised different subsets of the test tasks. The computer-based assessment was a multistage adaptive testing design that consisted of different literacy and numeracy </w:t>
      </w:r>
      <w:proofErr w:type="spellStart"/>
      <w:r w:rsidRPr="00DE7498">
        <w:rPr>
          <w:lang w:val="en-US"/>
        </w:rPr>
        <w:t>testlets</w:t>
      </w:r>
      <w:proofErr w:type="spellEnd"/>
      <w:r w:rsidRPr="00DE7498">
        <w:rPr>
          <w:lang w:val="en-US"/>
        </w:rPr>
        <w:t xml:space="preserve"> (each comprising 20 tasks) to which respondents were assigned. The paper-based assessment </w:t>
      </w:r>
      <w:r w:rsidRPr="00DE7498">
        <w:rPr>
          <w:lang w:val="en-US"/>
        </w:rPr>
        <w:lastRenderedPageBreak/>
        <w:t xml:space="preserve">comprised 20 fixed items for literacy and for numeracy. </w:t>
      </w:r>
      <w:r w:rsidR="00264619" w:rsidRPr="00DE7498">
        <w:rPr>
          <w:lang w:val="en-US"/>
        </w:rPr>
        <w:t xml:space="preserve">Interviewers were thoroughly trained for the assessment, they were present while respondents took the tests, and monitored the process. </w:t>
      </w:r>
      <w:r w:rsidRPr="00DE7498">
        <w:rPr>
          <w:lang w:val="en-US"/>
        </w:rPr>
        <w:t>There was no time limit (i.e., tests were not speeded). On average, respondents took about 50 minutes to complete the assessment. For further information on the PIAAC assessment frameworks, see OECD (2012).</w:t>
      </w:r>
    </w:p>
    <w:p w14:paraId="00000026" w14:textId="44D9617E" w:rsidR="00617D5D" w:rsidRPr="00DE7498" w:rsidRDefault="002B1372">
      <w:pPr>
        <w:rPr>
          <w:lang w:val="en-US"/>
        </w:rPr>
      </w:pPr>
      <w:r w:rsidRPr="00DE7498">
        <w:rPr>
          <w:lang w:val="en-US"/>
        </w:rPr>
        <w:t>The PIAAC/PIAAC-L data distribution provides ten plausible values (PV</w:t>
      </w:r>
      <w:ins w:id="83" w:author="BG" w:date="2019-10-29T11:52:00Z">
        <w:r w:rsidR="00647316">
          <w:rPr>
            <w:lang w:val="en-US"/>
          </w:rPr>
          <w:t>)</w:t>
        </w:r>
      </w:ins>
      <w:del w:id="84" w:author="BG" w:date="2019-10-29T11:52:00Z">
        <w:r w:rsidRPr="00DE7498" w:rsidDel="00647316">
          <w:rPr>
            <w:lang w:val="en-US"/>
          </w:rPr>
          <w:delText>;</w:delText>
        </w:r>
      </w:del>
      <w:r w:rsidRPr="00DE7498">
        <w:rPr>
          <w:lang w:val="en-US"/>
        </w:rPr>
        <w:t xml:space="preserve"> </w:t>
      </w:r>
      <w:del w:id="85" w:author="BG" w:date="2019-10-29T11:52:00Z">
        <w:r w:rsidRPr="00DE7498" w:rsidDel="00647316">
          <w:rPr>
            <w:lang w:val="en-US"/>
          </w:rPr>
          <w:delText>see Von Davier, Gonzalez, &amp; Mislevy, 2009; Wu, 2005</w:delText>
        </w:r>
      </w:del>
      <w:r w:rsidRPr="00DE7498">
        <w:rPr>
          <w:lang w:val="en-US"/>
        </w:rPr>
        <w:t>) per respondent</w:t>
      </w:r>
      <w:ins w:id="86" w:author="BG" w:date="2019-10-29T11:52:00Z">
        <w:r w:rsidR="00647316">
          <w:rPr>
            <w:lang w:val="en-US"/>
          </w:rPr>
          <w:t xml:space="preserve"> and</w:t>
        </w:r>
      </w:ins>
      <w:r w:rsidRPr="00DE7498">
        <w:rPr>
          <w:lang w:val="en-US"/>
        </w:rPr>
        <w:t xml:space="preserve"> per skill </w:t>
      </w:r>
      <w:ins w:id="87" w:author="BG" w:date="2019-10-29T11:52:00Z">
        <w:r w:rsidR="00647316">
          <w:rPr>
            <w:lang w:val="en-US"/>
          </w:rPr>
          <w:t xml:space="preserve">domain </w:t>
        </w:r>
      </w:ins>
      <w:r w:rsidRPr="00DE7498">
        <w:rPr>
          <w:lang w:val="en-US"/>
        </w:rPr>
        <w:t xml:space="preserve">and measurement occasion based on item response theory models (IRT). We ran each of our analyses (described below) separately on each of the 10 plausible values and aggregated the results while correcting standard errors (for further details on using plausible values, see </w:t>
      </w:r>
      <w:ins w:id="88" w:author="BG" w:date="2019-10-29T11:52:00Z">
        <w:r w:rsidR="00647316" w:rsidRPr="00DE7498">
          <w:rPr>
            <w:lang w:val="en-US"/>
          </w:rPr>
          <w:t xml:space="preserve">Von Davier, Gonzalez, &amp; </w:t>
        </w:r>
        <w:proofErr w:type="spellStart"/>
        <w:r w:rsidR="00647316" w:rsidRPr="00DE7498">
          <w:rPr>
            <w:lang w:val="en-US"/>
          </w:rPr>
          <w:t>Mislevy</w:t>
        </w:r>
        <w:proofErr w:type="spellEnd"/>
        <w:r w:rsidR="00647316" w:rsidRPr="00DE7498">
          <w:rPr>
            <w:lang w:val="en-US"/>
          </w:rPr>
          <w:t>, 2009; Wu, 2005</w:t>
        </w:r>
      </w:ins>
      <w:del w:id="89" w:author="BG" w:date="2019-10-29T11:52:00Z">
        <w:r w:rsidRPr="00DE7498" w:rsidDel="00647316">
          <w:rPr>
            <w:lang w:val="en-US"/>
          </w:rPr>
          <w:delText>REFERENCE</w:delText>
        </w:r>
      </w:del>
      <w:r w:rsidRPr="00DE7498">
        <w:rPr>
          <w:lang w:val="en-US"/>
        </w:rPr>
        <w:t>).</w:t>
      </w:r>
      <w:r w:rsidR="00CD0F28">
        <w:rPr>
          <w:lang w:val="en-US"/>
        </w:rPr>
        <w:t xml:space="preserve"> </w:t>
      </w:r>
      <w:r w:rsidR="00BD2513">
        <w:rPr>
          <w:lang w:val="en-US"/>
        </w:rPr>
        <w:t>By using plausible values, covariance-based statistics are corrected for measurement error.</w:t>
      </w:r>
    </w:p>
    <w:p w14:paraId="00000027" w14:textId="7DB2A0E0" w:rsidR="00617D5D" w:rsidRPr="00DE7498" w:rsidRDefault="002B1372">
      <w:pPr>
        <w:rPr>
          <w:lang w:val="en-US"/>
        </w:rPr>
      </w:pPr>
      <w:r w:rsidRPr="00DE7498">
        <w:rPr>
          <w:b/>
          <w:lang w:val="en-US"/>
        </w:rPr>
        <w:t xml:space="preserve">NEPS assessment approach. </w:t>
      </w:r>
      <w:r w:rsidRPr="00DE7498">
        <w:rPr>
          <w:lang w:val="en-US"/>
        </w:rPr>
        <w:t xml:space="preserve">In NEPS, literacy (or, in NEPS terminology, “reading competence”) and numeracy (“mathematical competence”) were assessed through a paper-pencil-based assessment at T1 and a multistage adaptive computer-based assessment at T2. Much akin to PIAAC, the tests were designed to measure skills needed in everyday life. Different to PIAAC, the tests were speeded. The T1 literacy test comprised 32 items, which respondents were asked to complete in 28 minutes. The T1 numeracy test comprised 22 items for which another 28 minutes were available. Respondents were randomly assigned different booklets, and not all respondents took both tests; however, all respondents received all items from a given booklet. At T2, by a multistage design was </w:t>
      </w:r>
      <w:commentRangeStart w:id="90"/>
      <w:r w:rsidRPr="00DE7498">
        <w:rPr>
          <w:lang w:val="en-US"/>
        </w:rPr>
        <w:t>employed</w:t>
      </w:r>
      <w:commentRangeEnd w:id="90"/>
      <w:r w:rsidRPr="00DE7498">
        <w:commentReference w:id="90"/>
      </w:r>
      <w:r w:rsidRPr="00DE7498">
        <w:rPr>
          <w:lang w:val="en-US"/>
        </w:rPr>
        <w:t>, with respondents receiving one of two boo</w:t>
      </w:r>
      <w:r w:rsidR="009F16CB">
        <w:rPr>
          <w:lang w:val="en-US"/>
        </w:rPr>
        <w:t>k</w:t>
      </w:r>
      <w:r w:rsidRPr="00DE7498">
        <w:rPr>
          <w:lang w:val="en-US"/>
        </w:rPr>
        <w:t xml:space="preserve">lets </w:t>
      </w:r>
      <w:r w:rsidR="009F16CB">
        <w:rPr>
          <w:lang w:val="en-US"/>
        </w:rPr>
        <w:t>of varying</w:t>
      </w:r>
      <w:r w:rsidRPr="00DE7498">
        <w:rPr>
          <w:lang w:val="en-US"/>
        </w:rPr>
        <w:t xml:space="preserve"> difficulty </w:t>
      </w:r>
      <w:r w:rsidR="009F16CB">
        <w:rPr>
          <w:lang w:val="en-US"/>
        </w:rPr>
        <w:t xml:space="preserve">levels </w:t>
      </w:r>
      <w:r w:rsidRPr="00DE7498">
        <w:rPr>
          <w:lang w:val="en-US"/>
        </w:rPr>
        <w:t xml:space="preserve">depending on their previous performance at T1 (literacy) or their performance in an initial block of tasks at T2 (numeracy). The T2 literacy </w:t>
      </w:r>
      <w:r w:rsidRPr="00DE7498">
        <w:rPr>
          <w:lang w:val="en-US"/>
        </w:rPr>
        <w:lastRenderedPageBreak/>
        <w:t>booklets comprised 27 or 26 items and the numeracy booklet comprised 21 items.  For further information on the NEPS assessment framework, see</w:t>
      </w:r>
      <w:commentRangeStart w:id="91"/>
      <w:r w:rsidRPr="00DE7498">
        <w:rPr>
          <w:lang w:val="en-US"/>
        </w:rPr>
        <w:t xml:space="preserve"> REFERENCE(YEAR).</w:t>
      </w:r>
      <w:commentRangeEnd w:id="91"/>
      <w:r w:rsidRPr="00DE7498">
        <w:commentReference w:id="91"/>
      </w:r>
    </w:p>
    <w:p w14:paraId="00000028" w14:textId="0B18822C" w:rsidR="00617D5D" w:rsidRPr="00DE7498" w:rsidRDefault="002B1372">
      <w:pPr>
        <w:rPr>
          <w:lang w:val="en-US"/>
        </w:rPr>
      </w:pPr>
      <w:r w:rsidRPr="00DE7498">
        <w:rPr>
          <w:lang w:val="en-US"/>
        </w:rPr>
        <w:t xml:space="preserve">The NEPS data distribution provides </w:t>
      </w:r>
      <w:r w:rsidR="00BD27F9" w:rsidRPr="00BD27F9">
        <w:rPr>
          <w:lang w:val="en-US"/>
        </w:rPr>
        <w:t>Warm's Mean Weighted Likelihood Estimates</w:t>
      </w:r>
      <w:r w:rsidRPr="00DE7498">
        <w:rPr>
          <w:lang w:val="en-US"/>
        </w:rPr>
        <w:t xml:space="preserve"> (WLE; </w:t>
      </w:r>
      <w:r w:rsidR="00BD27F9">
        <w:rPr>
          <w:lang w:val="en-US"/>
        </w:rPr>
        <w:t>Warm, 1989</w:t>
      </w:r>
      <w:r w:rsidRPr="00DE7498">
        <w:rPr>
          <w:lang w:val="en-US"/>
        </w:rPr>
        <w:t xml:space="preserve">) for each skills measure that are linked across measurement occasions </w:t>
      </w:r>
      <w:proofErr w:type="gramStart"/>
      <w:r w:rsidRPr="00DE7498">
        <w:rPr>
          <w:lang w:val="en-US"/>
        </w:rPr>
        <w:t>so as to</w:t>
      </w:r>
      <w:proofErr w:type="gramEnd"/>
      <w:r w:rsidRPr="00DE7498">
        <w:rPr>
          <w:lang w:val="en-US"/>
        </w:rPr>
        <w:t xml:space="preserve"> be comparable. The WLE are on a logit scale with a mean of zero</w:t>
      </w:r>
      <w:r w:rsidR="009623FB">
        <w:rPr>
          <w:lang w:val="en-US"/>
        </w:rPr>
        <w:t xml:space="preserve"> and unconstrained variance</w:t>
      </w:r>
      <w:r w:rsidR="001A60AB">
        <w:rPr>
          <w:lang w:val="en-US"/>
        </w:rPr>
        <w:t>. Note that, in contrast to plausible values in PIAAC-L, the WLE are manifest scores. They contain measurement error that will attenuate correlations (i.e., underestimate the true correlations), although means will be unbiased.</w:t>
      </w:r>
    </w:p>
    <w:p w14:paraId="00000029" w14:textId="65BF0E2D" w:rsidR="00617D5D" w:rsidRPr="00DE7498" w:rsidRDefault="002B1372">
      <w:pPr>
        <w:rPr>
          <w:lang w:val="en-US"/>
        </w:rPr>
      </w:pPr>
      <w:commentRangeStart w:id="92"/>
      <w:commentRangeStart w:id="93"/>
      <w:r w:rsidRPr="00DE7498">
        <w:rPr>
          <w:b/>
          <w:lang w:val="en-US"/>
        </w:rPr>
        <w:t>Comparability of PIAAC and NEPS.</w:t>
      </w:r>
      <w:commentRangeEnd w:id="92"/>
      <w:r w:rsidRPr="00DE7498">
        <w:commentReference w:id="92"/>
      </w:r>
      <w:commentRangeEnd w:id="93"/>
      <w:r w:rsidR="00E36F26">
        <w:rPr>
          <w:rStyle w:val="Kommentarzeichen"/>
        </w:rPr>
        <w:commentReference w:id="93"/>
      </w:r>
      <w:r w:rsidRPr="00DE7498">
        <w:rPr>
          <w:b/>
          <w:lang w:val="en-US"/>
        </w:rPr>
        <w:t xml:space="preserve"> </w:t>
      </w:r>
      <w:r w:rsidRPr="00DE7498">
        <w:rPr>
          <w:lang w:val="en-US"/>
        </w:rPr>
        <w:t xml:space="preserve">In </w:t>
      </w:r>
      <w:del w:id="94" w:author="BG" w:date="2019-10-29T13:20:00Z">
        <w:r w:rsidRPr="00DE7498" w:rsidDel="00E36F26">
          <w:rPr>
            <w:lang w:val="en-US"/>
          </w:rPr>
          <w:delText>W</w:delText>
        </w:r>
      </w:del>
      <w:ins w:id="95" w:author="BG" w:date="2019-10-29T13:20:00Z">
        <w:r w:rsidR="00E36F26">
          <w:rPr>
            <w:lang w:val="en-US"/>
          </w:rPr>
          <w:t>w</w:t>
        </w:r>
      </w:ins>
      <w:r w:rsidRPr="00DE7498">
        <w:rPr>
          <w:lang w:val="en-US"/>
        </w:rPr>
        <w:t>ave 2 of PIAAC-L</w:t>
      </w:r>
      <w:ins w:id="96" w:author="BG" w:date="2019-10-29T13:20:00Z">
        <w:r w:rsidR="00E36F26">
          <w:rPr>
            <w:lang w:val="en-US"/>
          </w:rPr>
          <w:t xml:space="preserve"> (2015)</w:t>
        </w:r>
      </w:ins>
      <w:r w:rsidRPr="00DE7498">
        <w:rPr>
          <w:lang w:val="en-US"/>
        </w:rPr>
        <w:t xml:space="preserve">, a linking study was conducted to compare the PIAAC and NEPS tests of literacy and numeracy (Carstensen et al., in preparation). For this purpose, participants received different test versions, some of which contained items from both PIAAC and NEPS. This allows to jointly scale the test results using item response theory (IRT) methods. Results from this linking study show that the PIAAC and NEPS test correlate highly: The PIAAC literacy test correlates at </w:t>
      </w:r>
      <w:r w:rsidRPr="00DE7498">
        <w:rPr>
          <w:i/>
          <w:lang w:val="en-US"/>
        </w:rPr>
        <w:t>r</w:t>
      </w:r>
      <w:r w:rsidRPr="00DE7498">
        <w:rPr>
          <w:lang w:val="en-US"/>
        </w:rPr>
        <w:t xml:space="preserve"> </w:t>
      </w:r>
      <w:proofErr w:type="gramStart"/>
      <w:r w:rsidRPr="00DE7498">
        <w:rPr>
          <w:lang w:val="en-US"/>
        </w:rPr>
        <w:t>= .</w:t>
      </w:r>
      <w:proofErr w:type="gramEnd"/>
      <w:r w:rsidRPr="00DE7498">
        <w:rPr>
          <w:lang w:val="en-US"/>
        </w:rPr>
        <w:t xml:space="preserve"> 87 with the NEPS literacy test, and the PIAAC numeracy test correlates at </w:t>
      </w:r>
      <w:r w:rsidRPr="00DE7498">
        <w:rPr>
          <w:i/>
          <w:lang w:val="en-US"/>
        </w:rPr>
        <w:t>r</w:t>
      </w:r>
      <w:r w:rsidRPr="00DE7498">
        <w:rPr>
          <w:lang w:val="en-US"/>
        </w:rPr>
        <w:t xml:space="preserve"> = .90 with the NEPS numeracy test. Moreover, the correlations between the literacy and numeracy tests within each study were also very similar: PIAAC literacy correlated with PIAAC numeracy at </w:t>
      </w:r>
      <w:r w:rsidRPr="00DE7498">
        <w:rPr>
          <w:i/>
          <w:lang w:val="en-US"/>
        </w:rPr>
        <w:t>r</w:t>
      </w:r>
      <w:r w:rsidRPr="00DE7498">
        <w:rPr>
          <w:lang w:val="en-US"/>
        </w:rPr>
        <w:t xml:space="preserve"> = .87, and NEPS literacy correlated with NEPS numeracy at </w:t>
      </w:r>
      <w:r w:rsidRPr="00DE7498">
        <w:rPr>
          <w:i/>
          <w:lang w:val="en-US"/>
        </w:rPr>
        <w:t>r</w:t>
      </w:r>
      <w:r w:rsidRPr="00DE7498">
        <w:rPr>
          <w:lang w:val="en-US"/>
        </w:rPr>
        <w:t xml:space="preserve"> = .87. This pattern of correlations suggests that, despite the differences in the assessment approaches of both surveys, the tests yield comparable results and measure largely the same latent constructs.</w:t>
      </w:r>
    </w:p>
    <w:p w14:paraId="0000002A" w14:textId="444BBFFB" w:rsidR="00617D5D" w:rsidRPr="00DE7498" w:rsidRDefault="00072474">
      <w:pPr>
        <w:pStyle w:val="berschrift2"/>
        <w:rPr>
          <w:lang w:val="en-US"/>
        </w:rPr>
      </w:pPr>
      <w:bookmarkStart w:id="97" w:name="_t2qg2dcdb5sk" w:colFirst="0" w:colLast="0"/>
      <w:bookmarkEnd w:id="97"/>
      <w:r w:rsidRPr="00DE7498">
        <w:rPr>
          <w:lang w:val="en-US"/>
        </w:rPr>
        <w:t xml:space="preserve">Descriptive Indices </w:t>
      </w:r>
      <w:r w:rsidR="002B1372" w:rsidRPr="00DE7498">
        <w:rPr>
          <w:lang w:val="en-US"/>
        </w:rPr>
        <w:t xml:space="preserve">of </w:t>
      </w:r>
      <w:r w:rsidRPr="00DE7498">
        <w:rPr>
          <w:lang w:val="en-US"/>
        </w:rPr>
        <w:t>Change and Stability</w:t>
      </w:r>
    </w:p>
    <w:p w14:paraId="0000002B" w14:textId="5D1893BC" w:rsidR="00617D5D" w:rsidRPr="00DE7498" w:rsidRDefault="002B1372">
      <w:pPr>
        <w:rPr>
          <w:lang w:val="en-US"/>
        </w:rPr>
      </w:pPr>
      <w:r w:rsidRPr="00DE7498">
        <w:rPr>
          <w:lang w:val="en-US"/>
        </w:rPr>
        <w:t xml:space="preserve">As noted at the outset, we compute </w:t>
      </w:r>
      <w:r w:rsidR="009079B5" w:rsidRPr="00DE7498">
        <w:rPr>
          <w:lang w:val="en-US"/>
        </w:rPr>
        <w:t>several</w:t>
      </w:r>
      <w:r w:rsidRPr="00DE7498">
        <w:rPr>
          <w:lang w:val="en-US"/>
        </w:rPr>
        <w:t xml:space="preserve"> complementary indices to gauge the extent of </w:t>
      </w:r>
      <w:r w:rsidR="009079B5" w:rsidRPr="00DE7498">
        <w:rPr>
          <w:lang w:val="en-US"/>
        </w:rPr>
        <w:t xml:space="preserve">relative and absolute </w:t>
      </w:r>
      <w:r w:rsidRPr="00DE7498">
        <w:rPr>
          <w:lang w:val="en-US"/>
        </w:rPr>
        <w:t>change in literacy and numeracy skills</w:t>
      </w:r>
      <w:r w:rsidR="009079B5" w:rsidRPr="00DE7498">
        <w:rPr>
          <w:lang w:val="en-US"/>
        </w:rPr>
        <w:t xml:space="preserve">, described below. </w:t>
      </w:r>
      <w:r w:rsidR="00072474" w:rsidRPr="00DE7498">
        <w:rPr>
          <w:lang w:val="en-US"/>
        </w:rPr>
        <w:t xml:space="preserve">We compute each </w:t>
      </w:r>
      <w:r w:rsidR="00072474" w:rsidRPr="00DE7498">
        <w:rPr>
          <w:lang w:val="en-US"/>
        </w:rPr>
        <w:lastRenderedPageBreak/>
        <w:t>of these three indices for the total sample as well as separately by age, educational attainment, and gender. This allows us to detect potential socio-demographic gradients in skill development.</w:t>
      </w:r>
    </w:p>
    <w:p w14:paraId="0000002C" w14:textId="21F33212" w:rsidR="00617D5D" w:rsidRPr="00DE7498" w:rsidRDefault="009079B5">
      <w:pPr>
        <w:rPr>
          <w:lang w:val="en-US"/>
        </w:rPr>
      </w:pPr>
      <w:r w:rsidRPr="00DE7498">
        <w:rPr>
          <w:b/>
          <w:lang w:val="en-US"/>
        </w:rPr>
        <w:t>Relative</w:t>
      </w:r>
      <w:r w:rsidR="002B1372" w:rsidRPr="00DE7498">
        <w:rPr>
          <w:b/>
          <w:lang w:val="en-US"/>
        </w:rPr>
        <w:t xml:space="preserve"> change.</w:t>
      </w:r>
      <w:r w:rsidR="002B1372" w:rsidRPr="00DE7498">
        <w:rPr>
          <w:lang w:val="en-US"/>
        </w:rPr>
        <w:t xml:space="preserve"> </w:t>
      </w:r>
      <w:r w:rsidR="00907FD5" w:rsidRPr="00DE7498">
        <w:rPr>
          <w:lang w:val="en-US"/>
        </w:rPr>
        <w:t>Relative (or rank-order) change</w:t>
      </w:r>
      <w:r w:rsidR="00907FD5" w:rsidRPr="00DE7498">
        <w:rPr>
          <w:i/>
          <w:lang w:val="en-US"/>
        </w:rPr>
        <w:t xml:space="preserve"> </w:t>
      </w:r>
      <w:r w:rsidR="002B1372" w:rsidRPr="00DE7498">
        <w:rPr>
          <w:lang w:val="en-US"/>
        </w:rPr>
        <w:t xml:space="preserve">refers to </w:t>
      </w:r>
      <w:r w:rsidR="00907FD5" w:rsidRPr="00DE7498">
        <w:rPr>
          <w:lang w:val="en-US"/>
        </w:rPr>
        <w:t xml:space="preserve">change in </w:t>
      </w:r>
      <w:r w:rsidR="002B1372" w:rsidRPr="00DE7498">
        <w:rPr>
          <w:lang w:val="en-US"/>
        </w:rPr>
        <w:t xml:space="preserve">individuals’ relative standing in the skill distribution across two measurement occasions. Its measure is the correlation </w:t>
      </w:r>
      <w:r w:rsidR="008B425C" w:rsidRPr="00DE7498">
        <w:rPr>
          <w:lang w:val="en-US"/>
        </w:rPr>
        <w:t xml:space="preserve">between the tests at two time points </w:t>
      </w:r>
      <w:r w:rsidR="002B1372" w:rsidRPr="00DE7498">
        <w:rPr>
          <w:lang w:val="en-US"/>
        </w:rPr>
        <w:t>(</w:t>
      </w:r>
      <w:r w:rsidR="002B1372" w:rsidRPr="00DE7498">
        <w:rPr>
          <w:i/>
          <w:lang w:val="en-US"/>
        </w:rPr>
        <w:t>r</w:t>
      </w:r>
      <w:r w:rsidR="002B1372" w:rsidRPr="00DE7498">
        <w:rPr>
          <w:vertAlign w:val="subscript"/>
          <w:lang w:val="en-US"/>
        </w:rPr>
        <w:t>T1, T2</w:t>
      </w:r>
      <w:r w:rsidR="002B1372" w:rsidRPr="00DE7498">
        <w:rPr>
          <w:lang w:val="en-US"/>
        </w:rPr>
        <w:t xml:space="preserve">). In PIAAC/PIAAC-L, this correlation is based on 10 plausible values (PV) per person and implicitly corrected for measurement error. In NEPS, the correlation is based on the WLE scores per person, which still contain measurement error; thus, NEPS correlations provide a lower bound estimate of the true correlation. Apart from these differences, </w:t>
      </w:r>
      <w:del w:id="98" w:author="BG" w:date="2019-10-29T13:24:00Z">
        <w:r w:rsidR="002B1372" w:rsidRPr="00DE7498" w:rsidDel="00E36F26">
          <w:rPr>
            <w:lang w:val="en-US"/>
          </w:rPr>
          <w:delText xml:space="preserve">the </w:delText>
        </w:r>
        <w:commentRangeStart w:id="99"/>
        <w:r w:rsidR="002B1372" w:rsidRPr="00DE7498" w:rsidDel="00E36F26">
          <w:rPr>
            <w:lang w:val="en-US"/>
          </w:rPr>
          <w:delText>Pearson correlation coefficient</w:delText>
        </w:r>
        <w:commentRangeEnd w:id="99"/>
        <w:r w:rsidR="00E36F26" w:rsidDel="00E36F26">
          <w:rPr>
            <w:rStyle w:val="Kommentarzeichen"/>
          </w:rPr>
          <w:commentReference w:id="99"/>
        </w:r>
      </w:del>
      <w:r w:rsidR="002B1372" w:rsidRPr="00DE7498">
        <w:rPr>
          <w:lang w:val="en-US"/>
        </w:rPr>
        <w:t xml:space="preserve">, </w:t>
      </w:r>
      <w:r w:rsidR="002B1372" w:rsidRPr="00DE7498">
        <w:rPr>
          <w:i/>
          <w:lang w:val="en-US"/>
        </w:rPr>
        <w:t>r</w:t>
      </w:r>
      <w:r w:rsidR="002B1372" w:rsidRPr="00DE7498">
        <w:rPr>
          <w:vertAlign w:val="subscript"/>
          <w:lang w:val="en-US"/>
        </w:rPr>
        <w:t xml:space="preserve">T1, T2 </w:t>
      </w:r>
      <w:r w:rsidR="002B1372" w:rsidRPr="00DE7498">
        <w:rPr>
          <w:lang w:val="en-US"/>
        </w:rPr>
        <w:t xml:space="preserve">is a standardized effect size measure that can be readily compared within and across studies. </w:t>
      </w:r>
    </w:p>
    <w:p w14:paraId="3C0F290D" w14:textId="399D7EFF" w:rsidR="009079B5" w:rsidRPr="00DE7498" w:rsidRDefault="009079B5">
      <w:pPr>
        <w:rPr>
          <w:lang w:val="en-US"/>
        </w:rPr>
      </w:pPr>
      <w:r w:rsidRPr="00DE7498">
        <w:rPr>
          <w:b/>
          <w:lang w:val="en-US"/>
        </w:rPr>
        <w:t>Absolute change</w:t>
      </w:r>
      <w:r w:rsidR="002B1372" w:rsidRPr="00DE7498">
        <w:rPr>
          <w:b/>
          <w:lang w:val="en-US"/>
        </w:rPr>
        <w:t xml:space="preserve">. </w:t>
      </w:r>
      <w:r w:rsidRPr="00DE7498">
        <w:rPr>
          <w:lang w:val="en-US"/>
        </w:rPr>
        <w:t xml:space="preserve">The most straightforward measure of </w:t>
      </w:r>
      <w:r w:rsidR="002B1372" w:rsidRPr="00DE7498">
        <w:rPr>
          <w:lang w:val="en-US"/>
        </w:rPr>
        <w:t xml:space="preserve">differences in skills between two measurement occasions </w:t>
      </w:r>
      <w:r w:rsidRPr="00DE7498">
        <w:rPr>
          <w:lang w:val="en-US"/>
        </w:rPr>
        <w:t xml:space="preserve">is </w:t>
      </w:r>
      <w:r w:rsidRPr="00DE7498">
        <w:rPr>
          <w:i/>
          <w:lang w:val="en-US"/>
        </w:rPr>
        <w:t>intra-individual change</w:t>
      </w:r>
      <w:r w:rsidRPr="00DE7498">
        <w:rPr>
          <w:lang w:val="en-US"/>
        </w:rPr>
        <w:t xml:space="preserve">, captured by the change score </w:t>
      </w:r>
      <w:r w:rsidR="002B1372" w:rsidRPr="00DE7498">
        <w:rPr>
          <w:lang w:val="en-US"/>
        </w:rPr>
        <w:t>(</w:t>
      </w:r>
      <w:r w:rsidR="002B1372" w:rsidRPr="00DE7498">
        <w:t>Δ</w:t>
      </w:r>
      <w:r w:rsidR="002B1372" w:rsidRPr="00DE7498">
        <w:rPr>
          <w:vertAlign w:val="subscript"/>
          <w:lang w:val="en-US"/>
        </w:rPr>
        <w:t>T2, T1</w:t>
      </w:r>
      <w:r w:rsidR="002B1372" w:rsidRPr="00DE7498">
        <w:rPr>
          <w:lang w:val="en-US"/>
        </w:rPr>
        <w:t>).</w:t>
      </w:r>
      <w:r w:rsidR="002B1372" w:rsidRPr="00DE7498">
        <w:rPr>
          <w:vertAlign w:val="superscript"/>
        </w:rPr>
        <w:footnoteReference w:id="1"/>
      </w:r>
      <w:r w:rsidR="002B1372" w:rsidRPr="00DE7498">
        <w:rPr>
          <w:lang w:val="en-US"/>
        </w:rPr>
        <w:t xml:space="preserve"> Whereas </w:t>
      </w:r>
      <w:r w:rsidR="002B1372" w:rsidRPr="00DE7498">
        <w:rPr>
          <w:i/>
          <w:lang w:val="en-US"/>
        </w:rPr>
        <w:t>r</w:t>
      </w:r>
      <w:r w:rsidR="002B1372" w:rsidRPr="00DE7498">
        <w:rPr>
          <w:vertAlign w:val="subscript"/>
          <w:lang w:val="en-US"/>
        </w:rPr>
        <w:t>T1, T2</w:t>
      </w:r>
      <w:r w:rsidR="002B1372" w:rsidRPr="00DE7498">
        <w:rPr>
          <w:lang w:val="en-US"/>
        </w:rPr>
        <w:t xml:space="preserve"> refers to how stable individuals’ relative standing in the skill distribution is across two measurement occasions, </w:t>
      </w:r>
      <w:r w:rsidR="002B1372" w:rsidRPr="00DE7498">
        <w:t>Δ</w:t>
      </w:r>
      <w:r w:rsidR="002B1372" w:rsidRPr="00DE7498">
        <w:rPr>
          <w:vertAlign w:val="subscript"/>
          <w:lang w:val="en-US"/>
        </w:rPr>
        <w:t xml:space="preserve">T2, T1 </w:t>
      </w:r>
      <w:r w:rsidR="002B1372" w:rsidRPr="00DE7498">
        <w:rPr>
          <w:lang w:val="en-US"/>
        </w:rPr>
        <w:t xml:space="preserve">refers to the how much individuals’ skills change over time in absolute terms. </w:t>
      </w:r>
      <w:r w:rsidRPr="00DE7498">
        <w:rPr>
          <w:lang w:val="en-US"/>
        </w:rPr>
        <w:t xml:space="preserve">When aggregating </w:t>
      </w:r>
      <w:r w:rsidRPr="00DE7498">
        <w:t>Δ</w:t>
      </w:r>
      <w:r w:rsidRPr="00DE7498">
        <w:rPr>
          <w:vertAlign w:val="subscript"/>
          <w:lang w:val="en-US"/>
        </w:rPr>
        <w:t>T2, T1</w:t>
      </w:r>
      <w:r w:rsidRPr="00DE7498">
        <w:rPr>
          <w:lang w:val="en-US"/>
        </w:rPr>
        <w:t xml:space="preserve"> across all individuals in the sample or a subgroup, we obtain an estimate of </w:t>
      </w:r>
      <w:r w:rsidRPr="00DE7498">
        <w:rPr>
          <w:i/>
          <w:lang w:val="en-US"/>
        </w:rPr>
        <w:t>mean-level change</w:t>
      </w:r>
      <w:r w:rsidRPr="00DE7498">
        <w:rPr>
          <w:lang w:val="en-US"/>
        </w:rPr>
        <w:t xml:space="preserve">. </w:t>
      </w:r>
    </w:p>
    <w:p w14:paraId="0000002D" w14:textId="3F563464" w:rsidR="00617D5D" w:rsidRDefault="009079B5">
      <w:pPr>
        <w:rPr>
          <w:ins w:id="100" w:author="BG" w:date="2019-10-29T13:28:00Z"/>
          <w:lang w:val="en-US"/>
        </w:rPr>
      </w:pPr>
      <w:r w:rsidRPr="00DE7498">
        <w:rPr>
          <w:lang w:val="en-US"/>
        </w:rPr>
        <w:t xml:space="preserve">Absolute </w:t>
      </w:r>
      <w:r w:rsidR="002B1372" w:rsidRPr="00DE7498">
        <w:rPr>
          <w:lang w:val="en-US"/>
        </w:rPr>
        <w:t xml:space="preserve">change is largely independent of </w:t>
      </w:r>
      <w:r w:rsidRPr="00DE7498">
        <w:rPr>
          <w:lang w:val="en-US"/>
        </w:rPr>
        <w:t>relative</w:t>
      </w:r>
      <w:r w:rsidR="002B1372" w:rsidRPr="00DE7498">
        <w:rPr>
          <w:lang w:val="en-US"/>
        </w:rPr>
        <w:t xml:space="preserve"> change: Even if there is hardly any rank-order change (e.g., </w:t>
      </w:r>
      <w:r w:rsidR="002B1372" w:rsidRPr="00DE7498">
        <w:rPr>
          <w:i/>
          <w:lang w:val="en-US"/>
        </w:rPr>
        <w:t>r</w:t>
      </w:r>
      <w:r w:rsidR="002B1372" w:rsidRPr="00DE7498">
        <w:rPr>
          <w:vertAlign w:val="subscript"/>
          <w:lang w:val="en-US"/>
        </w:rPr>
        <w:t>T1, T2</w:t>
      </w:r>
      <w:r w:rsidR="002B1372" w:rsidRPr="00DE7498">
        <w:rPr>
          <w:lang w:val="en-US"/>
        </w:rPr>
        <w:t xml:space="preserve"> &gt; .90), this does not preclude the possibility of mean-level change—as long as skill gains or losses are very similar in size across individuals (i.e., </w:t>
      </w:r>
      <w:r w:rsidR="002B1372" w:rsidRPr="00DE7498">
        <w:t>Δ</w:t>
      </w:r>
      <w:r w:rsidR="002B1372" w:rsidRPr="00DE7498">
        <w:rPr>
          <w:vertAlign w:val="subscript"/>
          <w:lang w:val="en-US"/>
        </w:rPr>
        <w:t xml:space="preserve">T2, T1 </w:t>
      </w:r>
      <w:r w:rsidR="002B1372" w:rsidRPr="00DE7498">
        <w:rPr>
          <w:lang w:val="en-US"/>
        </w:rPr>
        <w:t xml:space="preserve"> has little variability). In contrast to rank-order change (</w:t>
      </w:r>
      <w:r w:rsidR="002B1372" w:rsidRPr="00DE7498">
        <w:rPr>
          <w:i/>
          <w:lang w:val="en-US"/>
        </w:rPr>
        <w:t>r</w:t>
      </w:r>
      <w:r w:rsidR="002B1372" w:rsidRPr="00DE7498">
        <w:rPr>
          <w:vertAlign w:val="subscript"/>
          <w:lang w:val="en-US"/>
        </w:rPr>
        <w:t>T1, T2</w:t>
      </w:r>
      <w:r w:rsidR="002B1372" w:rsidRPr="00DE7498">
        <w:rPr>
          <w:lang w:val="en-US"/>
        </w:rPr>
        <w:t xml:space="preserve">), </w:t>
      </w:r>
      <w:r w:rsidR="002B1372" w:rsidRPr="00DE7498">
        <w:t>Δ</w:t>
      </w:r>
      <w:r w:rsidR="002B1372" w:rsidRPr="00DE7498">
        <w:rPr>
          <w:vertAlign w:val="subscript"/>
          <w:lang w:val="en-US"/>
        </w:rPr>
        <w:t xml:space="preserve">T2, T1 </w:t>
      </w:r>
      <w:r w:rsidR="002B1372" w:rsidRPr="00DE7498">
        <w:rPr>
          <w:lang w:val="en-US"/>
        </w:rPr>
        <w:t xml:space="preserve">is in the </w:t>
      </w:r>
      <w:r w:rsidR="002B1372" w:rsidRPr="00DE7498">
        <w:rPr>
          <w:i/>
          <w:lang w:val="en-US"/>
        </w:rPr>
        <w:t>raw</w:t>
      </w:r>
      <w:r w:rsidR="002B1372" w:rsidRPr="00DE7498">
        <w:rPr>
          <w:lang w:val="en-US"/>
        </w:rPr>
        <w:t xml:space="preserve"> metric of the T1 and T2 test scores (0–500 points in PIAAC; logits in NEPS). Therefore, to enhance </w:t>
      </w:r>
      <w:r w:rsidR="002B1372" w:rsidRPr="00DE7498">
        <w:rPr>
          <w:lang w:val="en-US"/>
        </w:rPr>
        <w:lastRenderedPageBreak/>
        <w:t xml:space="preserve">comparability within and across studies, we also report Cohen’s </w:t>
      </w:r>
      <w:proofErr w:type="spellStart"/>
      <w:r w:rsidR="002B1372" w:rsidRPr="00DE7498">
        <w:rPr>
          <w:i/>
          <w:lang w:val="en-US"/>
        </w:rPr>
        <w:t>d</w:t>
      </w:r>
      <w:r w:rsidR="002B1372" w:rsidRPr="00DE7498">
        <w:rPr>
          <w:i/>
          <w:vertAlign w:val="subscript"/>
          <w:lang w:val="en-US"/>
        </w:rPr>
        <w:t>z</w:t>
      </w:r>
      <w:proofErr w:type="spellEnd"/>
      <w:r w:rsidR="002B1372" w:rsidRPr="00DE7498">
        <w:rPr>
          <w:lang w:val="en-US"/>
        </w:rPr>
        <w:t xml:space="preserve">, which expresses the mean difference </w:t>
      </w:r>
      <w:r w:rsidR="002B1372" w:rsidRPr="00DE7498">
        <w:t>Δ</w:t>
      </w:r>
      <w:r w:rsidR="002B1372" w:rsidRPr="00DE7498">
        <w:rPr>
          <w:vertAlign w:val="subscript"/>
          <w:lang w:val="en-US"/>
        </w:rPr>
        <w:t>T2, T1</w:t>
      </w:r>
      <w:r w:rsidR="002B1372" w:rsidRPr="00DE7498">
        <w:rPr>
          <w:lang w:val="en-US"/>
        </w:rPr>
        <w:t xml:space="preserve"> in units of the population standard deviation</w:t>
      </w:r>
      <m:oMath>
        <m:r>
          <w:rPr>
            <w:rFonts w:ascii="Cambria Math" w:hAnsi="Cambria Math"/>
          </w:rPr>
          <m:t>σ</m:t>
        </m:r>
      </m:oMath>
      <w:r w:rsidR="002B1372" w:rsidRPr="00DE7498">
        <w:rPr>
          <w:lang w:val="en-US"/>
        </w:rPr>
        <w:t xml:space="preserve">of the test. As is conventional, we used the pooled standard deviation from both time points as an estimate </w:t>
      </w:r>
      <w:proofErr w:type="gramStart"/>
      <w:r w:rsidR="002B1372" w:rsidRPr="00DE7498">
        <w:rPr>
          <w:lang w:val="en-US"/>
        </w:rPr>
        <w:t>of :</w:t>
      </w:r>
      <w:proofErr w:type="gramEnd"/>
      <w:r w:rsidR="002B1372" w:rsidRPr="00DE7498">
        <w:rPr>
          <w:lang w:val="en-US"/>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8"/>
        <w:gridCol w:w="1458"/>
      </w:tblGrid>
      <w:tr w:rsidR="00E36F26" w14:paraId="3CFD132F" w14:textId="77777777" w:rsidTr="00E36F26">
        <w:tc>
          <w:tcPr>
            <w:tcW w:w="8118" w:type="dxa"/>
          </w:tcPr>
          <w:p w14:paraId="0BB77FB2" w14:textId="4BAA01AB" w:rsidR="00E36F26" w:rsidRDefault="00C8113C">
            <w:pPr>
              <w:jc w:val="center"/>
              <w:pPrChange w:id="101" w:author="BG" w:date="2019-10-29T13:29:00Z">
                <w:pPr/>
              </w:pPrChange>
            </w:pPr>
            <w:moveToRangeStart w:id="102" w:author="BG" w:date="2019-10-29T13:29:00Z" w:name="move23248196"/>
            <w:moveTo w:id="103" w:author="BG" w:date="2019-10-29T13:29:00Z">
              <w:r w:rsidRPr="00DE7498">
                <w:rPr>
                  <w:i/>
                </w:rPr>
                <w:t>d</w:t>
              </w:r>
              <w:r w:rsidRPr="00DE7498">
                <w:t xml:space="preserve"> =</w:t>
              </w:r>
              <m:oMath>
                <m:f>
                  <m:fPr>
                    <m:ctrlPr>
                      <w:rPr>
                        <w:rFonts w:ascii="Cambria Math" w:hAnsi="Cambria Math"/>
                      </w:rPr>
                    </m:ctrlPr>
                  </m:fPr>
                  <m:num>
                    <m:r>
                      <w:rPr>
                        <w:rFonts w:ascii="Cambria Math" w:hAnsi="Cambria Math"/>
                      </w:rPr>
                      <m:t xml:space="preserve"> </m:t>
                    </m:r>
                    <m:sSub>
                      <m:sSubPr>
                        <m:ctrlPr>
                          <w:rPr>
                            <w:rFonts w:ascii="Cambria Math" w:hAnsi="Cambria Math"/>
                          </w:rPr>
                        </m:ctrlPr>
                      </m:sSubPr>
                      <m:e>
                        <m:sSub>
                          <m:sSubPr>
                            <m:ctrlPr>
                              <w:rPr>
                                <w:rFonts w:ascii="Cambria Math" w:hAnsi="Cambria Math"/>
                                <w:vertAlign w:val="subscript"/>
                              </w:rPr>
                            </m:ctrlPr>
                          </m:sSubPr>
                          <m:e>
                            <m:r>
                              <w:rPr>
                                <w:rFonts w:ascii="Cambria Math" w:hAnsi="Cambria Math"/>
                              </w:rPr>
                              <m:t>Δ</m:t>
                            </m:r>
                          </m:e>
                          <m:sub>
                            <m:r>
                              <w:rPr>
                                <w:rFonts w:ascii="Cambria Math" w:hAnsi="Cambria Math"/>
                                <w:vertAlign w:val="subscript"/>
                              </w:rPr>
                              <m:t>T1, T2</m:t>
                            </m:r>
                          </m:sub>
                        </m:sSub>
                      </m:e>
                      <m:sub/>
                    </m:sSub>
                  </m:num>
                  <m:den>
                    <m:r>
                      <w:rPr>
                        <w:rFonts w:ascii="Cambria Math" w:hAnsi="Cambria Math"/>
                        <w:vertAlign w:val="subscript"/>
                      </w:rPr>
                      <m:t>σ</m:t>
                    </m:r>
                  </m:den>
                </m:f>
              </m:oMath>
              <w:r w:rsidRPr="00DE7498">
                <w:t xml:space="preserve">= </w:t>
              </w:r>
              <m:oMath>
                <m:f>
                  <m:fPr>
                    <m:ctrlPr>
                      <w:rPr>
                        <w:rFonts w:ascii="Cambria Math" w:hAnsi="Cambria Math"/>
                      </w:rPr>
                    </m:ctrlPr>
                  </m:fPr>
                  <m:num>
                    <m:sSub>
                      <m:sSubPr>
                        <m:ctrlPr>
                          <w:rPr>
                            <w:rFonts w:ascii="Cambria Math" w:hAnsi="Cambria Math"/>
                          </w:rPr>
                        </m:ctrlPr>
                      </m:sSubPr>
                      <m:e>
                        <m:sSub>
                          <m:sSubPr>
                            <m:ctrlPr>
                              <w:rPr>
                                <w:rFonts w:ascii="Cambria Math" w:hAnsi="Cambria Math"/>
                                <w:vertAlign w:val="subscript"/>
                              </w:rPr>
                            </m:ctrlPr>
                          </m:sSubPr>
                          <m:e>
                            <m:r>
                              <w:rPr>
                                <w:rFonts w:ascii="Cambria Math" w:hAnsi="Cambria Math"/>
                                <w:vertAlign w:val="subscript"/>
                              </w:rPr>
                              <m:t>M</m:t>
                            </m:r>
                          </m:e>
                          <m:sub>
                            <m:r>
                              <w:rPr>
                                <w:rFonts w:ascii="Cambria Math" w:hAnsi="Cambria Math"/>
                                <w:vertAlign w:val="subscript"/>
                              </w:rPr>
                              <m:t xml:space="preserve">T2 </m:t>
                            </m:r>
                          </m:sub>
                        </m:sSub>
                        <m:sSub>
                          <m:sSubPr>
                            <m:ctrlPr>
                              <w:rPr>
                                <w:rFonts w:ascii="Cambria Math" w:hAnsi="Cambria Math"/>
                                <w:vertAlign w:val="subscript"/>
                              </w:rPr>
                            </m:ctrlPr>
                          </m:sSubPr>
                          <m:e>
                            <m:r>
                              <w:rPr>
                                <w:rFonts w:ascii="Cambria Math" w:hAnsi="Cambria Math"/>
                                <w:vertAlign w:val="subscript"/>
                              </w:rPr>
                              <m:t>– M</m:t>
                            </m:r>
                          </m:e>
                          <m:sub>
                            <m:r>
                              <w:rPr>
                                <w:rFonts w:ascii="Cambria Math" w:hAnsi="Cambria Math"/>
                                <w:vertAlign w:val="subscript"/>
                              </w:rPr>
                              <m:t>T1</m:t>
                            </m:r>
                          </m:sub>
                        </m:sSub>
                      </m:e>
                      <m:sub/>
                    </m:sSub>
                  </m:num>
                  <m:den>
                    <m:f>
                      <m:fPr>
                        <m:ctrlPr>
                          <w:rPr>
                            <w:rFonts w:ascii="Cambria Math" w:hAnsi="Cambria Math"/>
                          </w:rPr>
                        </m:ctrlPr>
                      </m:fPr>
                      <m:num>
                        <m:sSub>
                          <m:sSubPr>
                            <m:ctrlPr>
                              <w:rPr>
                                <w:rFonts w:ascii="Cambria Math" w:hAnsi="Cambria Math"/>
                                <w:vertAlign w:val="subscript"/>
                              </w:rPr>
                            </m:ctrlPr>
                          </m:sSubPr>
                          <m:e>
                            <m:r>
                              <w:rPr>
                                <w:rFonts w:ascii="Cambria Math" w:hAnsi="Cambria Math"/>
                                <w:vertAlign w:val="subscript"/>
                              </w:rPr>
                              <m:t>SD</m:t>
                            </m:r>
                          </m:e>
                          <m:sub>
                            <m:r>
                              <w:rPr>
                                <w:rFonts w:ascii="Cambria Math" w:hAnsi="Cambria Math"/>
                                <w:vertAlign w:val="subscript"/>
                              </w:rPr>
                              <m:t>T1</m:t>
                            </m:r>
                          </m:sub>
                        </m:sSub>
                        <m:r>
                          <w:rPr>
                            <w:rFonts w:ascii="Cambria Math" w:hAnsi="Cambria Math"/>
                          </w:rPr>
                          <m:t xml:space="preserve"> + </m:t>
                        </m:r>
                        <m:sSub>
                          <m:sSubPr>
                            <m:ctrlPr>
                              <w:rPr>
                                <w:rFonts w:ascii="Cambria Math" w:hAnsi="Cambria Math"/>
                                <w:vertAlign w:val="subscript"/>
                              </w:rPr>
                            </m:ctrlPr>
                          </m:sSubPr>
                          <m:e>
                            <m:r>
                              <w:rPr>
                                <w:rFonts w:ascii="Cambria Math" w:hAnsi="Cambria Math"/>
                                <w:vertAlign w:val="subscript"/>
                              </w:rPr>
                              <m:t>SD</m:t>
                            </m:r>
                          </m:e>
                          <m:sub>
                            <m:r>
                              <w:rPr>
                                <w:rFonts w:ascii="Cambria Math" w:hAnsi="Cambria Math"/>
                                <w:vertAlign w:val="subscript"/>
                              </w:rPr>
                              <m:t>T2</m:t>
                            </m:r>
                          </m:sub>
                        </m:sSub>
                      </m:num>
                      <m:den>
                        <m:r>
                          <w:rPr>
                            <w:rFonts w:ascii="Cambria Math" w:hAnsi="Cambria Math"/>
                          </w:rPr>
                          <m:t>2</m:t>
                        </m:r>
                      </m:den>
                    </m:f>
                  </m:den>
                </m:f>
              </m:oMath>
            </w:moveTo>
            <w:moveToRangeEnd w:id="102"/>
          </w:p>
        </w:tc>
        <w:tc>
          <w:tcPr>
            <w:tcW w:w="1458" w:type="dxa"/>
          </w:tcPr>
          <w:p w14:paraId="19AA7FFF" w14:textId="59468756" w:rsidR="00E36F26" w:rsidRDefault="00C8113C">
            <w:moveToRangeStart w:id="104" w:author="BG" w:date="2019-10-29T13:29:00Z" w:name="move23248193"/>
            <w:moveTo w:id="105" w:author="BG" w:date="2019-10-29T13:29:00Z">
              <w:r w:rsidRPr="00DE7498">
                <w:t>(1)</w:t>
              </w:r>
            </w:moveTo>
            <w:moveToRangeEnd w:id="104"/>
          </w:p>
        </w:tc>
      </w:tr>
    </w:tbl>
    <w:p w14:paraId="62078535" w14:textId="77777777" w:rsidR="00E36F26" w:rsidRPr="00DE7498" w:rsidRDefault="00E36F26">
      <w:pPr>
        <w:rPr>
          <w:lang w:val="en-US"/>
        </w:rPr>
      </w:pPr>
    </w:p>
    <w:p w14:paraId="0000002E" w14:textId="2B12210D" w:rsidR="00617D5D" w:rsidRPr="00DE7498" w:rsidRDefault="002B1372">
      <w:pPr>
        <w:jc w:val="center"/>
        <w:rPr>
          <w:lang w:val="en-US"/>
        </w:rPr>
      </w:pPr>
      <w:moveFromRangeStart w:id="106" w:author="BG" w:date="2019-10-29T13:29:00Z" w:name="move23248196"/>
      <w:moveFrom w:id="107" w:author="BG" w:date="2019-10-29T13:29:00Z">
        <w:r w:rsidRPr="00DE7498" w:rsidDel="00C8113C">
          <w:rPr>
            <w:i/>
            <w:lang w:val="en-US"/>
          </w:rPr>
          <w:t>d</w:t>
        </w:r>
        <w:r w:rsidRPr="00DE7498" w:rsidDel="00C8113C">
          <w:rPr>
            <w:lang w:val="en-US"/>
          </w:rPr>
          <w:t xml:space="preserve"> =</w:t>
        </w:r>
        <m:oMath>
          <m:f>
            <m:fPr>
              <m:ctrlPr>
                <w:rPr>
                  <w:rFonts w:ascii="Cambria Math" w:hAnsi="Cambria Math"/>
                </w:rPr>
              </m:ctrlPr>
            </m:fPr>
            <m:num>
              <m:r>
                <w:rPr>
                  <w:rFonts w:ascii="Cambria Math" w:hAnsi="Cambria Math"/>
                  <w:lang w:val="en-US"/>
                </w:rPr>
                <m:t xml:space="preserve"> </m:t>
              </m:r>
              <m:sSub>
                <m:sSubPr>
                  <m:ctrlPr>
                    <w:rPr>
                      <w:rFonts w:ascii="Cambria Math" w:hAnsi="Cambria Math"/>
                    </w:rPr>
                  </m:ctrlPr>
                </m:sSubPr>
                <m:e>
                  <m:sSub>
                    <m:sSubPr>
                      <m:ctrlPr>
                        <w:rPr>
                          <w:rFonts w:ascii="Cambria Math" w:hAnsi="Cambria Math"/>
                          <w:vertAlign w:val="subscript"/>
                        </w:rPr>
                      </m:ctrlPr>
                    </m:sSubPr>
                    <m:e>
                      <m:r>
                        <w:rPr>
                          <w:rFonts w:ascii="Cambria Math" w:hAnsi="Cambria Math"/>
                        </w:rPr>
                        <m:t>Δ</m:t>
                      </m:r>
                    </m:e>
                    <m:sub>
                      <m:r>
                        <w:rPr>
                          <w:rFonts w:ascii="Cambria Math" w:hAnsi="Cambria Math"/>
                          <w:vertAlign w:val="subscript"/>
                        </w:rPr>
                        <m:t>T</m:t>
                      </m:r>
                      <m:r>
                        <w:rPr>
                          <w:rFonts w:ascii="Cambria Math" w:hAnsi="Cambria Math"/>
                          <w:vertAlign w:val="subscript"/>
                          <w:lang w:val="en-US"/>
                        </w:rPr>
                        <m:t xml:space="preserve">1, </m:t>
                      </m:r>
                      <m:r>
                        <w:rPr>
                          <w:rFonts w:ascii="Cambria Math" w:hAnsi="Cambria Math"/>
                          <w:vertAlign w:val="subscript"/>
                        </w:rPr>
                        <m:t>T</m:t>
                      </m:r>
                      <m:r>
                        <w:rPr>
                          <w:rFonts w:ascii="Cambria Math" w:hAnsi="Cambria Math"/>
                          <w:vertAlign w:val="subscript"/>
                          <w:lang w:val="en-US"/>
                        </w:rPr>
                        <m:t>2</m:t>
                      </m:r>
                    </m:sub>
                  </m:sSub>
                </m:e>
                <m:sub/>
              </m:sSub>
            </m:num>
            <m:den>
              <m:r>
                <w:rPr>
                  <w:rFonts w:ascii="Cambria Math" w:hAnsi="Cambria Math"/>
                  <w:vertAlign w:val="subscript"/>
                </w:rPr>
                <m:t>σ</m:t>
              </m:r>
            </m:den>
          </m:f>
        </m:oMath>
        <w:r w:rsidRPr="00DE7498" w:rsidDel="00C8113C">
          <w:rPr>
            <w:lang w:val="en-US"/>
          </w:rPr>
          <w:t xml:space="preserve">= </w:t>
        </w:r>
        <m:oMath>
          <m:f>
            <m:fPr>
              <m:ctrlPr>
                <w:rPr>
                  <w:rFonts w:ascii="Cambria Math" w:hAnsi="Cambria Math"/>
                </w:rPr>
              </m:ctrlPr>
            </m:fPr>
            <m:num>
              <m:sSub>
                <m:sSubPr>
                  <m:ctrlPr>
                    <w:rPr>
                      <w:rFonts w:ascii="Cambria Math" w:hAnsi="Cambria Math"/>
                    </w:rPr>
                  </m:ctrlPr>
                </m:sSubPr>
                <m:e>
                  <m:sSub>
                    <m:sSubPr>
                      <m:ctrlPr>
                        <w:rPr>
                          <w:rFonts w:ascii="Cambria Math" w:hAnsi="Cambria Math"/>
                          <w:vertAlign w:val="subscript"/>
                        </w:rPr>
                      </m:ctrlPr>
                    </m:sSubPr>
                    <m:e>
                      <m:r>
                        <w:rPr>
                          <w:rFonts w:ascii="Cambria Math" w:hAnsi="Cambria Math"/>
                          <w:vertAlign w:val="subscript"/>
                        </w:rPr>
                        <m:t>M</m:t>
                      </m:r>
                    </m:e>
                    <m:sub>
                      <m:r>
                        <w:rPr>
                          <w:rFonts w:ascii="Cambria Math" w:hAnsi="Cambria Math"/>
                          <w:vertAlign w:val="subscript"/>
                        </w:rPr>
                        <m:t>T</m:t>
                      </m:r>
                      <m:r>
                        <w:rPr>
                          <w:rFonts w:ascii="Cambria Math" w:hAnsi="Cambria Math"/>
                          <w:vertAlign w:val="subscript"/>
                          <w:lang w:val="en-US"/>
                        </w:rPr>
                        <m:t xml:space="preserve">2 </m:t>
                      </m:r>
                    </m:sub>
                  </m:sSub>
                  <m:sSub>
                    <m:sSubPr>
                      <m:ctrlPr>
                        <w:rPr>
                          <w:rFonts w:ascii="Cambria Math" w:hAnsi="Cambria Math"/>
                          <w:vertAlign w:val="subscript"/>
                        </w:rPr>
                      </m:ctrlPr>
                    </m:sSubPr>
                    <m:e>
                      <m:r>
                        <w:rPr>
                          <w:rFonts w:ascii="Cambria Math" w:hAnsi="Cambria Math"/>
                          <w:vertAlign w:val="subscript"/>
                          <w:lang w:val="en-US"/>
                        </w:rPr>
                        <m:t xml:space="preserve">– </m:t>
                      </m:r>
                      <m:r>
                        <w:rPr>
                          <w:rFonts w:ascii="Cambria Math" w:hAnsi="Cambria Math"/>
                          <w:vertAlign w:val="subscript"/>
                        </w:rPr>
                        <m:t>M</m:t>
                      </m:r>
                    </m:e>
                    <m:sub>
                      <m:r>
                        <w:rPr>
                          <w:rFonts w:ascii="Cambria Math" w:hAnsi="Cambria Math"/>
                          <w:vertAlign w:val="subscript"/>
                        </w:rPr>
                        <m:t>T</m:t>
                      </m:r>
                      <m:r>
                        <w:rPr>
                          <w:rFonts w:ascii="Cambria Math" w:hAnsi="Cambria Math"/>
                          <w:vertAlign w:val="subscript"/>
                          <w:lang w:val="en-US"/>
                        </w:rPr>
                        <m:t>1</m:t>
                      </m:r>
                    </m:sub>
                  </m:sSub>
                </m:e>
                <m:sub/>
              </m:sSub>
            </m:num>
            <m:den>
              <m:f>
                <m:fPr>
                  <m:ctrlPr>
                    <w:rPr>
                      <w:rFonts w:ascii="Cambria Math" w:hAnsi="Cambria Math"/>
                    </w:rPr>
                  </m:ctrlPr>
                </m:fPr>
                <m:num>
                  <m:sSub>
                    <m:sSubPr>
                      <m:ctrlPr>
                        <w:rPr>
                          <w:rFonts w:ascii="Cambria Math" w:hAnsi="Cambria Math"/>
                          <w:vertAlign w:val="subscript"/>
                        </w:rPr>
                      </m:ctrlPr>
                    </m:sSubPr>
                    <m:e>
                      <m:r>
                        <w:rPr>
                          <w:rFonts w:ascii="Cambria Math" w:hAnsi="Cambria Math"/>
                          <w:vertAlign w:val="subscript"/>
                        </w:rPr>
                        <m:t>SD</m:t>
                      </m:r>
                    </m:e>
                    <m:sub>
                      <m:r>
                        <w:rPr>
                          <w:rFonts w:ascii="Cambria Math" w:hAnsi="Cambria Math"/>
                          <w:vertAlign w:val="subscript"/>
                        </w:rPr>
                        <m:t>T</m:t>
                      </m:r>
                      <m:r>
                        <w:rPr>
                          <w:rFonts w:ascii="Cambria Math" w:hAnsi="Cambria Math"/>
                          <w:vertAlign w:val="subscript"/>
                          <w:lang w:val="en-US"/>
                        </w:rPr>
                        <m:t>1</m:t>
                      </m:r>
                    </m:sub>
                  </m:sSub>
                  <m:r>
                    <w:rPr>
                      <w:rFonts w:ascii="Cambria Math" w:hAnsi="Cambria Math"/>
                      <w:lang w:val="en-US"/>
                    </w:rPr>
                    <m:t xml:space="preserve"> + </m:t>
                  </m:r>
                  <m:sSub>
                    <m:sSubPr>
                      <m:ctrlPr>
                        <w:rPr>
                          <w:rFonts w:ascii="Cambria Math" w:hAnsi="Cambria Math"/>
                          <w:vertAlign w:val="subscript"/>
                        </w:rPr>
                      </m:ctrlPr>
                    </m:sSubPr>
                    <m:e>
                      <m:r>
                        <w:rPr>
                          <w:rFonts w:ascii="Cambria Math" w:hAnsi="Cambria Math"/>
                          <w:vertAlign w:val="subscript"/>
                        </w:rPr>
                        <m:t>SD</m:t>
                      </m:r>
                    </m:e>
                    <m:sub>
                      <m:r>
                        <w:rPr>
                          <w:rFonts w:ascii="Cambria Math" w:hAnsi="Cambria Math"/>
                          <w:vertAlign w:val="subscript"/>
                        </w:rPr>
                        <m:t>T</m:t>
                      </m:r>
                      <m:r>
                        <w:rPr>
                          <w:rFonts w:ascii="Cambria Math" w:hAnsi="Cambria Math"/>
                          <w:vertAlign w:val="subscript"/>
                          <w:lang w:val="en-US"/>
                        </w:rPr>
                        <m:t>2</m:t>
                      </m:r>
                    </m:sub>
                  </m:sSub>
                </m:num>
                <m:den>
                  <m:r>
                    <w:rPr>
                      <w:rFonts w:ascii="Cambria Math" w:hAnsi="Cambria Math"/>
                      <w:lang w:val="en-US"/>
                    </w:rPr>
                    <m:t>2</m:t>
                  </m:r>
                </m:den>
              </m:f>
            </m:den>
          </m:f>
        </m:oMath>
        <w:r w:rsidRPr="00DE7498" w:rsidDel="00C8113C">
          <w:rPr>
            <w:lang w:val="en-US"/>
          </w:rPr>
          <w:tab/>
        </w:r>
      </w:moveFrom>
      <w:moveFromRangeEnd w:id="106"/>
      <w:r w:rsidRPr="00DE7498">
        <w:rPr>
          <w:lang w:val="en-US"/>
        </w:rPr>
        <w:tab/>
      </w:r>
      <w:r w:rsidRPr="00DE7498">
        <w:rPr>
          <w:lang w:val="en-US"/>
        </w:rPr>
        <w:tab/>
      </w:r>
      <w:moveFromRangeStart w:id="108" w:author="BG" w:date="2019-10-29T13:29:00Z" w:name="move23248193"/>
      <w:moveFrom w:id="109" w:author="BG" w:date="2019-10-29T13:29:00Z">
        <w:r w:rsidRPr="00DE7498" w:rsidDel="00C8113C">
          <w:rPr>
            <w:lang w:val="en-US"/>
          </w:rPr>
          <w:t>(1)</w:t>
        </w:r>
      </w:moveFrom>
      <w:moveFromRangeEnd w:id="108"/>
    </w:p>
    <w:p w14:paraId="5C003551" w14:textId="221DF797" w:rsidR="00C8113C" w:rsidRPr="00D90B8F" w:rsidRDefault="009E1054" w:rsidP="00D90B8F">
      <w:pPr>
        <w:rPr>
          <w:ins w:id="110" w:author="BG" w:date="2019-10-29T13:30:00Z"/>
          <w:lang w:val="en-US"/>
        </w:rPr>
      </w:pPr>
      <w:r w:rsidRPr="00DE7498">
        <w:rPr>
          <w:lang w:val="en-US"/>
        </w:rPr>
        <w:t>Additionally, t</w:t>
      </w:r>
      <w:r w:rsidR="002B1372" w:rsidRPr="00DE7498">
        <w:rPr>
          <w:lang w:val="en-US"/>
        </w:rPr>
        <w:t xml:space="preserve">o </w:t>
      </w:r>
      <w:r w:rsidRPr="00DE7498">
        <w:rPr>
          <w:lang w:val="en-US"/>
        </w:rPr>
        <w:t xml:space="preserve">gauge how many individuals experienced statistically significant </w:t>
      </w:r>
      <w:r w:rsidR="002B1372" w:rsidRPr="00DE7498">
        <w:rPr>
          <w:lang w:val="en-US"/>
        </w:rPr>
        <w:t>intra-individual change</w:t>
      </w:r>
      <w:r w:rsidR="002B1372" w:rsidRPr="00DE7498">
        <w:rPr>
          <w:i/>
          <w:lang w:val="en-US"/>
        </w:rPr>
        <w:t xml:space="preserve"> </w:t>
      </w:r>
      <w:r w:rsidR="002B1372" w:rsidRPr="00DE7498">
        <w:rPr>
          <w:lang w:val="en-US"/>
        </w:rPr>
        <w:t xml:space="preserve">from one measurement occasion to the next, we computed the reliable change index (RCI; Jacobson &amp; Truax, 1991; Christensen &amp; Mendoza, 1986) and its closest equivalent for item response theory (IRT) models, the </w:t>
      </w:r>
      <w:r w:rsidR="002B1372" w:rsidRPr="00DE7498">
        <w:rPr>
          <w:i/>
          <w:lang w:val="en-US"/>
        </w:rPr>
        <w:t>Z</w:t>
      </w:r>
      <w:r w:rsidR="002B1372" w:rsidRPr="00DE7498">
        <w:rPr>
          <w:lang w:val="en-US"/>
        </w:rPr>
        <w:t xml:space="preserve">-test (see Brouwer et al., Meijer, </w:t>
      </w:r>
      <w:proofErr w:type="spellStart"/>
      <w:r w:rsidR="002B1372" w:rsidRPr="00DE7498">
        <w:rPr>
          <w:lang w:val="en-US"/>
        </w:rPr>
        <w:t>Zevalking</w:t>
      </w:r>
      <w:proofErr w:type="spellEnd"/>
      <w:r w:rsidR="002B1372" w:rsidRPr="00DE7498">
        <w:rPr>
          <w:lang w:val="en-US"/>
        </w:rPr>
        <w:t xml:space="preserve">, 2013). RCI </w:t>
      </w:r>
      <w:r w:rsidRPr="00DE7498">
        <w:rPr>
          <w:lang w:val="en-US"/>
        </w:rPr>
        <w:t xml:space="preserve">and </w:t>
      </w:r>
      <w:commentRangeStart w:id="111"/>
      <w:r w:rsidRPr="00DE7498">
        <w:rPr>
          <w:i/>
          <w:lang w:val="en-US"/>
        </w:rPr>
        <w:t>Z</w:t>
      </w:r>
      <w:commentRangeEnd w:id="111"/>
      <w:r w:rsidR="00E36F26">
        <w:rPr>
          <w:rStyle w:val="Kommentarzeichen"/>
        </w:rPr>
        <w:commentReference w:id="111"/>
      </w:r>
      <w:r w:rsidRPr="00DE7498">
        <w:rPr>
          <w:lang w:val="en-US"/>
        </w:rPr>
        <w:t xml:space="preserve"> </w:t>
      </w:r>
      <w:r w:rsidR="002B1372" w:rsidRPr="00DE7498">
        <w:rPr>
          <w:lang w:val="en-US"/>
        </w:rPr>
        <w:t>express change between two measurement occasions relative to the standard error of measurement of the difference score</w:t>
      </w:r>
      <w:r w:rsidR="00D90B8F">
        <w:rPr>
          <w:lang w:val="en-US"/>
        </w:rPr>
        <w:t>. T</w:t>
      </w:r>
      <w:ins w:id="112" w:author="BG" w:date="2019-10-29T13:30:00Z">
        <w:r w:rsidR="00C8113C" w:rsidRPr="00DB2FB4">
          <w:rPr>
            <w:color w:val="000000"/>
            <w:lang w:val="en-US"/>
          </w:rPr>
          <w:t>he RCI is calculated as</w:t>
        </w:r>
      </w:ins>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1"/>
        <w:gridCol w:w="1585"/>
      </w:tblGrid>
      <w:tr w:rsidR="00C8113C" w14:paraId="4F85FDC4" w14:textId="77777777" w:rsidTr="00457ABC">
        <w:trPr>
          <w:ins w:id="113" w:author="BG" w:date="2019-10-29T13:30:00Z"/>
        </w:trPr>
        <w:tc>
          <w:tcPr>
            <w:tcW w:w="8028" w:type="dxa"/>
            <w:vAlign w:val="center"/>
          </w:tcPr>
          <w:p w14:paraId="0F0A5CC4" w14:textId="77777777" w:rsidR="00C8113C" w:rsidRDefault="00C8113C" w:rsidP="00457ABC">
            <w:pPr>
              <w:spacing w:line="480" w:lineRule="auto"/>
              <w:jc w:val="center"/>
              <w:rPr>
                <w:ins w:id="114" w:author="BG" w:date="2019-10-29T13:30:00Z"/>
                <w:rFonts w:ascii="Times New Roman" w:eastAsiaTheme="minorEastAsia" w:hAnsi="Times New Roman" w:cs="Times New Roman"/>
                <w:sz w:val="24"/>
              </w:rPr>
            </w:pPr>
            <m:oMathPara>
              <m:oMath>
                <m:r>
                  <w:ins w:id="115" w:author="BG" w:date="2019-10-29T13:30:00Z">
                    <w:rPr>
                      <w:rFonts w:ascii="Cambria Math" w:hAnsi="Cambria Math" w:cs="Times New Roman"/>
                      <w:sz w:val="24"/>
                    </w:rPr>
                    <m:t xml:space="preserve">RCI= </m:t>
                  </w:ins>
                </m:r>
                <m:f>
                  <m:fPr>
                    <m:ctrlPr>
                      <w:ins w:id="116" w:author="BG" w:date="2019-10-29T13:30:00Z">
                        <w:rPr>
                          <w:rFonts w:ascii="Cambria Math" w:hAnsi="Cambria Math" w:cs="Times New Roman"/>
                          <w:i/>
                          <w:sz w:val="24"/>
                        </w:rPr>
                      </w:ins>
                    </m:ctrlPr>
                  </m:fPr>
                  <m:num>
                    <m:sSub>
                      <m:sSubPr>
                        <m:ctrlPr>
                          <w:ins w:id="117" w:author="BG" w:date="2019-10-29T13:30:00Z">
                            <w:rPr>
                              <w:rFonts w:ascii="Cambria Math" w:hAnsi="Cambria Math" w:cs="Times New Roman"/>
                              <w:i/>
                              <w:sz w:val="24"/>
                            </w:rPr>
                          </w:ins>
                        </m:ctrlPr>
                      </m:sSubPr>
                      <m:e>
                        <m:r>
                          <w:ins w:id="118" w:author="BG" w:date="2019-10-29T13:30:00Z">
                            <w:rPr>
                              <w:rFonts w:ascii="Cambria Math" w:hAnsi="Cambria Math" w:cs="Times New Roman"/>
                              <w:sz w:val="24"/>
                            </w:rPr>
                            <m:t>X</m:t>
                          </w:ins>
                        </m:r>
                      </m:e>
                      <m:sub>
                        <m:r>
                          <w:ins w:id="119" w:author="BG" w:date="2019-10-29T13:30:00Z">
                            <w:rPr>
                              <w:rFonts w:ascii="Cambria Math" w:hAnsi="Cambria Math" w:cs="Times New Roman"/>
                              <w:sz w:val="24"/>
                            </w:rPr>
                            <m:t>2</m:t>
                          </w:ins>
                        </m:r>
                      </m:sub>
                    </m:sSub>
                    <m:r>
                      <w:ins w:id="120" w:author="BG" w:date="2019-10-29T13:30:00Z">
                        <w:rPr>
                          <w:rFonts w:ascii="Cambria Math" w:hAnsi="Cambria Math" w:cs="Times New Roman"/>
                          <w:sz w:val="24"/>
                        </w:rPr>
                        <m:t>-</m:t>
                      </w:ins>
                    </m:r>
                    <m:sSub>
                      <m:sSubPr>
                        <m:ctrlPr>
                          <w:ins w:id="121" w:author="BG" w:date="2019-10-29T13:30:00Z">
                            <w:rPr>
                              <w:rFonts w:ascii="Cambria Math" w:hAnsi="Cambria Math" w:cs="Times New Roman"/>
                              <w:i/>
                              <w:sz w:val="24"/>
                            </w:rPr>
                          </w:ins>
                        </m:ctrlPr>
                      </m:sSubPr>
                      <m:e>
                        <m:r>
                          <w:ins w:id="122" w:author="BG" w:date="2019-10-29T13:30:00Z">
                            <w:rPr>
                              <w:rFonts w:ascii="Cambria Math" w:hAnsi="Cambria Math" w:cs="Times New Roman"/>
                              <w:sz w:val="24"/>
                            </w:rPr>
                            <m:t>X</m:t>
                          </w:ins>
                        </m:r>
                      </m:e>
                      <m:sub>
                        <m:r>
                          <w:ins w:id="123" w:author="BG" w:date="2019-10-29T13:30:00Z">
                            <w:rPr>
                              <w:rFonts w:ascii="Cambria Math" w:hAnsi="Cambria Math" w:cs="Times New Roman"/>
                              <w:sz w:val="24"/>
                            </w:rPr>
                            <m:t>1</m:t>
                          </w:ins>
                        </m:r>
                      </m:sub>
                    </m:sSub>
                  </m:num>
                  <m:den>
                    <m:rad>
                      <m:radPr>
                        <m:degHide m:val="1"/>
                        <m:ctrlPr>
                          <w:ins w:id="124" w:author="BG" w:date="2019-10-29T13:30:00Z">
                            <w:rPr>
                              <w:rFonts w:ascii="Cambria Math" w:hAnsi="Cambria Math" w:cs="Times New Roman"/>
                              <w:i/>
                              <w:sz w:val="24"/>
                            </w:rPr>
                          </w:ins>
                        </m:ctrlPr>
                      </m:radPr>
                      <m:deg/>
                      <m:e>
                        <m:r>
                          <w:ins w:id="125" w:author="BG" w:date="2019-10-29T13:30:00Z">
                            <w:rPr>
                              <w:rFonts w:ascii="Cambria Math" w:hAnsi="Cambria Math" w:cs="Times New Roman"/>
                              <w:sz w:val="24"/>
                            </w:rPr>
                            <m:t xml:space="preserve">2* </m:t>
                          </w:ins>
                        </m:r>
                        <m:sSup>
                          <m:sSupPr>
                            <m:ctrlPr>
                              <w:ins w:id="126" w:author="BG" w:date="2019-10-29T13:30:00Z">
                                <w:rPr>
                                  <w:rFonts w:ascii="Cambria Math" w:hAnsi="Cambria Math" w:cs="Times New Roman"/>
                                  <w:i/>
                                  <w:sz w:val="24"/>
                                </w:rPr>
                              </w:ins>
                            </m:ctrlPr>
                          </m:sSupPr>
                          <m:e>
                            <m:r>
                              <w:ins w:id="127" w:author="BG" w:date="2019-10-29T13:30:00Z">
                                <w:rPr>
                                  <w:rFonts w:ascii="Cambria Math" w:hAnsi="Cambria Math" w:cs="Times New Roman"/>
                                  <w:sz w:val="24"/>
                                </w:rPr>
                                <m:t>(S</m:t>
                              </w:ins>
                            </m:r>
                            <m:sSub>
                              <m:sSubPr>
                                <m:ctrlPr>
                                  <w:ins w:id="128" w:author="BG" w:date="2019-10-29T13:30:00Z">
                                    <w:rPr>
                                      <w:rFonts w:ascii="Cambria Math" w:hAnsi="Cambria Math" w:cs="Times New Roman"/>
                                      <w:i/>
                                      <w:sz w:val="24"/>
                                    </w:rPr>
                                  </w:ins>
                                </m:ctrlPr>
                              </m:sSubPr>
                              <m:e>
                                <m:r>
                                  <w:ins w:id="129" w:author="BG" w:date="2019-10-29T13:30:00Z">
                                    <w:rPr>
                                      <w:rFonts w:ascii="Cambria Math" w:hAnsi="Cambria Math" w:cs="Times New Roman"/>
                                      <w:sz w:val="24"/>
                                    </w:rPr>
                                    <m:t>D</m:t>
                                  </w:ins>
                                </m:r>
                              </m:e>
                              <m:sub>
                                <m:r>
                                  <w:ins w:id="130" w:author="BG" w:date="2019-10-29T13:30:00Z">
                                    <w:rPr>
                                      <w:rFonts w:ascii="Cambria Math" w:hAnsi="Cambria Math" w:cs="Times New Roman"/>
                                      <w:sz w:val="24"/>
                                    </w:rPr>
                                    <m:t>1</m:t>
                                  </w:ins>
                                </m:r>
                              </m:sub>
                            </m:sSub>
                            <m:r>
                              <w:ins w:id="131" w:author="BG" w:date="2019-10-29T13:30:00Z">
                                <w:rPr>
                                  <w:rFonts w:ascii="Cambria Math" w:hAnsi="Cambria Math" w:cs="Times New Roman"/>
                                  <w:sz w:val="24"/>
                                </w:rPr>
                                <m:t xml:space="preserve">* </m:t>
                              </w:ins>
                            </m:r>
                            <m:rad>
                              <m:radPr>
                                <m:degHide m:val="1"/>
                                <m:ctrlPr>
                                  <w:ins w:id="132" w:author="BG" w:date="2019-10-29T13:30:00Z">
                                    <w:rPr>
                                      <w:rFonts w:ascii="Cambria Math" w:hAnsi="Cambria Math" w:cs="Times New Roman"/>
                                      <w:i/>
                                      <w:sz w:val="24"/>
                                    </w:rPr>
                                  </w:ins>
                                </m:ctrlPr>
                              </m:radPr>
                              <m:deg/>
                              <m:e>
                                <m:r>
                                  <w:ins w:id="133" w:author="BG" w:date="2019-10-29T13:30:00Z">
                                    <w:rPr>
                                      <w:rFonts w:ascii="Cambria Math" w:hAnsi="Cambria Math" w:cs="Times New Roman"/>
                                      <w:sz w:val="24"/>
                                    </w:rPr>
                                    <m:t>(1-</m:t>
                                  </w:ins>
                                </m:r>
                                <m:sSub>
                                  <m:sSubPr>
                                    <m:ctrlPr>
                                      <w:ins w:id="134" w:author="BG" w:date="2019-10-29T13:30:00Z">
                                        <w:rPr>
                                          <w:rFonts w:ascii="Cambria Math" w:hAnsi="Cambria Math" w:cs="Times New Roman"/>
                                          <w:i/>
                                          <w:sz w:val="24"/>
                                        </w:rPr>
                                      </w:ins>
                                    </m:ctrlPr>
                                  </m:sSubPr>
                                  <m:e>
                                    <m:r>
                                      <w:ins w:id="135" w:author="BG" w:date="2019-10-29T13:30:00Z">
                                        <w:rPr>
                                          <w:rFonts w:ascii="Cambria Math" w:hAnsi="Cambria Math" w:cs="Times New Roman"/>
                                          <w:sz w:val="24"/>
                                        </w:rPr>
                                        <m:t>r</m:t>
                                      </w:ins>
                                    </m:r>
                                  </m:e>
                                  <m:sub>
                                    <m:r>
                                      <w:ins w:id="136" w:author="BG" w:date="2019-10-29T13:30:00Z">
                                        <w:rPr>
                                          <w:rFonts w:ascii="Cambria Math" w:hAnsi="Cambria Math" w:cs="Times New Roman"/>
                                          <w:sz w:val="24"/>
                                        </w:rPr>
                                        <m:t>xx'</m:t>
                                      </w:ins>
                                    </m:r>
                                  </m:sub>
                                </m:sSub>
                                <m:r>
                                  <w:ins w:id="137" w:author="BG" w:date="2019-10-29T13:30:00Z">
                                    <w:rPr>
                                      <w:rFonts w:ascii="Cambria Math" w:hAnsi="Cambria Math" w:cs="Times New Roman"/>
                                      <w:sz w:val="24"/>
                                    </w:rPr>
                                    <m:t>)</m:t>
                                  </w:ins>
                                </m:r>
                              </m:e>
                            </m:rad>
                            <m:r>
                              <w:ins w:id="138" w:author="BG" w:date="2019-10-29T13:30:00Z">
                                <w:rPr>
                                  <w:rFonts w:ascii="Cambria Math" w:hAnsi="Cambria Math" w:cs="Times New Roman"/>
                                  <w:sz w:val="24"/>
                                </w:rPr>
                                <m:t>)</m:t>
                              </w:ins>
                            </m:r>
                          </m:e>
                          <m:sup>
                            <m:r>
                              <w:ins w:id="139" w:author="BG" w:date="2019-10-29T13:30:00Z">
                                <w:rPr>
                                  <w:rFonts w:ascii="Cambria Math" w:hAnsi="Cambria Math" w:cs="Times New Roman"/>
                                  <w:sz w:val="24"/>
                                </w:rPr>
                                <m:t>2</m:t>
                              </w:ins>
                            </m:r>
                          </m:sup>
                        </m:sSup>
                      </m:e>
                    </m:rad>
                  </m:den>
                </m:f>
              </m:oMath>
            </m:oMathPara>
          </w:p>
        </w:tc>
        <w:tc>
          <w:tcPr>
            <w:tcW w:w="1594" w:type="dxa"/>
            <w:vAlign w:val="center"/>
          </w:tcPr>
          <w:p w14:paraId="1B9573BE" w14:textId="77777777" w:rsidR="00C8113C" w:rsidRDefault="00C8113C" w:rsidP="00457ABC">
            <w:pPr>
              <w:spacing w:line="480" w:lineRule="auto"/>
              <w:jc w:val="right"/>
              <w:rPr>
                <w:ins w:id="140" w:author="BG" w:date="2019-10-29T13:30:00Z"/>
                <w:rFonts w:ascii="Times New Roman" w:eastAsiaTheme="minorEastAsia" w:hAnsi="Times New Roman" w:cs="Times New Roman"/>
                <w:sz w:val="24"/>
              </w:rPr>
            </w:pPr>
            <w:ins w:id="141" w:author="BG" w:date="2019-10-29T13:30:00Z">
              <w:r>
                <w:rPr>
                  <w:rFonts w:ascii="Times New Roman" w:eastAsiaTheme="minorEastAsia" w:hAnsi="Times New Roman" w:cs="Times New Roman"/>
                  <w:sz w:val="24"/>
                </w:rPr>
                <w:t>(2)</w:t>
              </w:r>
            </w:ins>
          </w:p>
        </w:tc>
      </w:tr>
    </w:tbl>
    <w:p w14:paraId="62651574" w14:textId="77777777" w:rsidR="00C8113C" w:rsidRPr="008603EC" w:rsidRDefault="00C8113C" w:rsidP="00C8113C">
      <w:pPr>
        <w:spacing w:before="240"/>
        <w:jc w:val="both"/>
        <w:rPr>
          <w:ins w:id="142" w:author="BG" w:date="2019-10-29T13:30:00Z"/>
          <w:rFonts w:eastAsiaTheme="minorEastAsia"/>
          <w:lang w:val="en-US"/>
        </w:rPr>
      </w:pPr>
      <w:ins w:id="143" w:author="BG" w:date="2019-10-29T13:30:00Z">
        <w:r w:rsidRPr="008603EC">
          <w:rPr>
            <w:rFonts w:eastAsiaTheme="minorEastAsia"/>
            <w:lang w:val="en-US"/>
          </w:rPr>
          <w:t xml:space="preserve">where </w:t>
        </w:r>
        <m:oMath>
          <m:sSub>
            <m:sSubPr>
              <m:ctrlPr>
                <w:rPr>
                  <w:rFonts w:ascii="Cambria Math" w:hAnsi="Cambria Math"/>
                  <w:i/>
                </w:rPr>
              </m:ctrlPr>
            </m:sSubPr>
            <m:e>
              <m:r>
                <w:rPr>
                  <w:rFonts w:ascii="Cambria Math" w:hAnsi="Cambria Math"/>
                </w:rPr>
                <m:t>X</m:t>
              </m:r>
            </m:e>
            <m:sub>
              <m:r>
                <w:rPr>
                  <w:rFonts w:ascii="Cambria Math" w:hAnsi="Cambria Math"/>
                  <w:lang w:val="en-US"/>
                </w:rPr>
                <m:t>1</m:t>
              </m:r>
            </m:sub>
          </m:sSub>
          <m:r>
            <w:rPr>
              <w:rFonts w:ascii="Cambria Math" w:hAnsi="Cambria Math"/>
              <w:lang w:val="en-US"/>
            </w:rPr>
            <m:t xml:space="preserve"> </m:t>
          </m:r>
        </m:oMath>
        <w:r w:rsidRPr="008603EC">
          <w:rPr>
            <w:rFonts w:eastAsiaTheme="minorEastAsia"/>
            <w:lang w:val="en-US"/>
          </w:rPr>
          <w:t xml:space="preserve">refers to the competence measure in </w:t>
        </w:r>
        <m:oMath>
          <m:sSub>
            <m:sSubPr>
              <m:ctrlPr>
                <w:rPr>
                  <w:rFonts w:ascii="Cambria Math" w:hAnsi="Cambria Math"/>
                  <w:i/>
                </w:rPr>
              </m:ctrlPr>
            </m:sSubPr>
            <m:e>
              <m:r>
                <w:rPr>
                  <w:rFonts w:ascii="Cambria Math" w:hAnsi="Cambria Math"/>
                </w:rPr>
                <m:t>t</m:t>
              </m:r>
            </m:e>
            <m:sub>
              <m:r>
                <w:rPr>
                  <w:rFonts w:ascii="Cambria Math" w:hAnsi="Cambria Math"/>
                  <w:lang w:val="en-US"/>
                </w:rPr>
                <m:t>1</m:t>
              </m:r>
            </m:sub>
          </m:sSub>
        </m:oMath>
        <w:r w:rsidRPr="008603EC">
          <w:rPr>
            <w:rFonts w:eastAsiaTheme="minorEastAsia"/>
            <w:lang w:val="en-US"/>
          </w:rPr>
          <w:t xml:space="preserve"> and </w:t>
        </w:r>
        <m:oMath>
          <m:sSub>
            <m:sSubPr>
              <m:ctrlPr>
                <w:rPr>
                  <w:rFonts w:ascii="Cambria Math" w:hAnsi="Cambria Math"/>
                  <w:i/>
                </w:rPr>
              </m:ctrlPr>
            </m:sSubPr>
            <m:e>
              <m:r>
                <w:rPr>
                  <w:rFonts w:ascii="Cambria Math" w:hAnsi="Cambria Math"/>
                </w:rPr>
                <m:t>X</m:t>
              </m:r>
            </m:e>
            <m:sub>
              <m:r>
                <w:rPr>
                  <w:rFonts w:ascii="Cambria Math" w:hAnsi="Cambria Math"/>
                  <w:lang w:val="en-US"/>
                </w:rPr>
                <m:t>2</m:t>
              </m:r>
            </m:sub>
          </m:sSub>
        </m:oMath>
        <w:r w:rsidRPr="008603EC">
          <w:rPr>
            <w:rFonts w:eastAsiaTheme="minorEastAsia"/>
            <w:lang w:val="en-US"/>
          </w:rPr>
          <w:t xml:space="preserve"> refers to the competence measure in </w:t>
        </w:r>
        <m:oMath>
          <m:sSub>
            <m:sSubPr>
              <m:ctrlPr>
                <w:rPr>
                  <w:rFonts w:ascii="Cambria Math" w:hAnsi="Cambria Math"/>
                  <w:i/>
                </w:rPr>
              </m:ctrlPr>
            </m:sSubPr>
            <m:e>
              <m:r>
                <w:rPr>
                  <w:rFonts w:ascii="Cambria Math" w:hAnsi="Cambria Math"/>
                </w:rPr>
                <m:t>t</m:t>
              </m:r>
            </m:e>
            <m:sub>
              <m:r>
                <w:rPr>
                  <w:rFonts w:ascii="Cambria Math" w:hAnsi="Cambria Math"/>
                  <w:lang w:val="en-US"/>
                </w:rPr>
                <m:t>2</m:t>
              </m:r>
            </m:sub>
          </m:sSub>
        </m:oMath>
        <w:r w:rsidRPr="008603EC">
          <w:rPr>
            <w:rFonts w:eastAsiaTheme="minorEastAsia"/>
            <w:lang w:val="en-US"/>
          </w:rPr>
          <w:t xml:space="preserve">. </w:t>
        </w:r>
        <m:oMath>
          <m:r>
            <w:rPr>
              <w:rFonts w:ascii="Cambria Math" w:hAnsi="Cambria Math"/>
            </w:rPr>
            <m:t>S</m:t>
          </m:r>
          <m:sSub>
            <m:sSubPr>
              <m:ctrlPr>
                <w:rPr>
                  <w:rFonts w:ascii="Cambria Math" w:hAnsi="Cambria Math"/>
                  <w:i/>
                </w:rPr>
              </m:ctrlPr>
            </m:sSubPr>
            <m:e>
              <m:r>
                <w:rPr>
                  <w:rFonts w:ascii="Cambria Math" w:hAnsi="Cambria Math"/>
                </w:rPr>
                <m:t>D</m:t>
              </m:r>
            </m:e>
            <m:sub>
              <m:r>
                <w:rPr>
                  <w:rFonts w:ascii="Cambria Math" w:hAnsi="Cambria Math"/>
                  <w:lang w:val="en-US"/>
                </w:rPr>
                <m:t>1</m:t>
              </m:r>
            </m:sub>
          </m:sSub>
          <m:r>
            <w:rPr>
              <w:rFonts w:ascii="Cambria Math" w:hAnsi="Cambria Math"/>
              <w:lang w:val="en-US"/>
            </w:rPr>
            <m:t xml:space="preserve"> </m:t>
          </m:r>
        </m:oMath>
        <w:r w:rsidRPr="008603EC">
          <w:rPr>
            <w:rFonts w:eastAsiaTheme="minorEastAsia"/>
            <w:lang w:val="en-US"/>
          </w:rPr>
          <w:t xml:space="preserve">is the standard deviation of the competence measure in </w:t>
        </w:r>
        <m:oMath>
          <m:sSub>
            <m:sSubPr>
              <m:ctrlPr>
                <w:rPr>
                  <w:rFonts w:ascii="Cambria Math" w:hAnsi="Cambria Math"/>
                  <w:i/>
                </w:rPr>
              </m:ctrlPr>
            </m:sSubPr>
            <m:e>
              <m:r>
                <w:rPr>
                  <w:rFonts w:ascii="Cambria Math" w:hAnsi="Cambria Math"/>
                </w:rPr>
                <m:t>t</m:t>
              </m:r>
            </m:e>
            <m:sub>
              <m:r>
                <w:rPr>
                  <w:rFonts w:ascii="Cambria Math" w:hAnsi="Cambria Math"/>
                  <w:lang w:val="en-US"/>
                </w:rPr>
                <m:t>1</m:t>
              </m:r>
            </m:sub>
          </m:sSub>
        </m:oMath>
        <w:r w:rsidRPr="008603EC">
          <w:rPr>
            <w:rFonts w:eastAsiaTheme="minorEastAsia"/>
            <w:lang w:val="en-US"/>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xx</m:t>
              </m:r>
              <m:r>
                <w:rPr>
                  <w:rFonts w:ascii="Cambria Math" w:hAnsi="Cambria Math"/>
                  <w:lang w:val="en-US"/>
                </w:rPr>
                <m:t>'</m:t>
              </m:r>
            </m:sub>
          </m:sSub>
        </m:oMath>
        <w:r w:rsidRPr="008603EC">
          <w:rPr>
            <w:rFonts w:eastAsiaTheme="minorEastAsia"/>
            <w:lang w:val="en-US"/>
          </w:rPr>
          <w:t xml:space="preserve"> is the correlation between the two competence measures (also see, </w:t>
        </w:r>
        <w:commentRangeStart w:id="144"/>
        <w:r w:rsidRPr="008603EC">
          <w:rPr>
            <w:rFonts w:eastAsiaTheme="minorEastAsia"/>
            <w:lang w:val="en-US"/>
          </w:rPr>
          <w:t>Brouwer, 2013</w:t>
        </w:r>
        <w:commentRangeEnd w:id="144"/>
        <w:r>
          <w:rPr>
            <w:rStyle w:val="Kommentarzeichen"/>
          </w:rPr>
          <w:commentReference w:id="144"/>
        </w:r>
        <w:r w:rsidRPr="008603EC">
          <w:rPr>
            <w:rFonts w:eastAsiaTheme="minorEastAsia"/>
            <w:lang w:val="en-US"/>
          </w:rPr>
          <w:t>).</w:t>
        </w:r>
      </w:ins>
    </w:p>
    <w:p w14:paraId="5AF4E765" w14:textId="77777777" w:rsidR="00C8113C" w:rsidRPr="008603EC" w:rsidRDefault="00C8113C" w:rsidP="00C8113C">
      <w:pPr>
        <w:jc w:val="both"/>
        <w:rPr>
          <w:ins w:id="145" w:author="BG" w:date="2019-10-29T13:30:00Z"/>
          <w:rFonts w:eastAsiaTheme="minorEastAsia"/>
          <w:lang w:val="en-US"/>
        </w:rPr>
      </w:pPr>
      <w:ins w:id="146" w:author="BG" w:date="2019-10-29T13:30:00Z">
        <w:r w:rsidRPr="008603EC">
          <w:rPr>
            <w:rFonts w:eastAsiaTheme="minorEastAsia"/>
            <w:lang w:val="en-US"/>
          </w:rPr>
          <w:t xml:space="preserve">As described above, PIAAC not only contains one competence score for each person, but 10 plausible values. For the calculation of the RCI while </w:t>
        </w:r>
        <w:proofErr w:type="gramStart"/>
        <w:r w:rsidRPr="008603EC">
          <w:rPr>
            <w:rFonts w:eastAsiaTheme="minorEastAsia"/>
            <w:lang w:val="en-US"/>
          </w:rPr>
          <w:t>taking into account</w:t>
        </w:r>
        <w:proofErr w:type="gramEnd"/>
        <w:r w:rsidRPr="008603EC">
          <w:rPr>
            <w:rFonts w:eastAsiaTheme="minorEastAsia"/>
            <w:lang w:val="en-US"/>
          </w:rPr>
          <w:t xml:space="preserve"> the plausible values, we computed Equation (</w:t>
        </w:r>
        <w:r>
          <w:rPr>
            <w:rFonts w:eastAsiaTheme="minorEastAsia"/>
            <w:lang w:val="en-US"/>
          </w:rPr>
          <w:t>2</w:t>
        </w:r>
        <w:r w:rsidRPr="008603EC">
          <w:rPr>
            <w:rFonts w:eastAsiaTheme="minorEastAsia"/>
            <w:lang w:val="en-US"/>
          </w:rPr>
          <w:t>) ten times with one of the values each and averaged the ten resulting RCIs.</w:t>
        </w:r>
      </w:ins>
    </w:p>
    <w:p w14:paraId="00000032" w14:textId="27B5239C" w:rsidR="00617D5D" w:rsidRPr="00DE7498" w:rsidRDefault="002B1372">
      <w:pPr>
        <w:rPr>
          <w:lang w:val="en-US"/>
        </w:rPr>
      </w:pPr>
      <w:r w:rsidRPr="00DB2FB4">
        <w:rPr>
          <w:highlight w:val="yellow"/>
          <w:lang w:val="en-US"/>
        </w:rPr>
        <w:t xml:space="preserve">NEPS </w:t>
      </w:r>
      <w:r w:rsidR="00DB2FB4" w:rsidRPr="00DB2FB4">
        <w:rPr>
          <w:highlight w:val="yellow"/>
          <w:lang w:val="en-US"/>
        </w:rPr>
        <w:t>formula</w:t>
      </w:r>
      <w:commentRangeStart w:id="147"/>
      <w:commentRangeEnd w:id="147"/>
      <w:r w:rsidR="002B2404" w:rsidRPr="00DB2FB4">
        <w:rPr>
          <w:rStyle w:val="Kommentarzeichen"/>
          <w:highlight w:val="yellow"/>
        </w:rPr>
        <w:commentReference w:id="147"/>
      </w:r>
    </w:p>
    <w:p w14:paraId="00000037" w14:textId="4332C395" w:rsidR="00617D5D" w:rsidRPr="00DE7498" w:rsidRDefault="002B1372" w:rsidP="00072474">
      <w:pPr>
        <w:rPr>
          <w:lang w:val="en-US"/>
        </w:rPr>
      </w:pPr>
      <w:r w:rsidRPr="00DE7498">
        <w:rPr>
          <w:lang w:val="en-US"/>
        </w:rPr>
        <w:lastRenderedPageBreak/>
        <w:t xml:space="preserve">RCI and </w:t>
      </w:r>
      <w:r w:rsidRPr="00DE7498">
        <w:rPr>
          <w:i/>
          <w:lang w:val="en-US"/>
        </w:rPr>
        <w:t>Z</w:t>
      </w:r>
      <w:r w:rsidRPr="00DE7498">
        <w:rPr>
          <w:lang w:val="en-US"/>
        </w:rPr>
        <w:t xml:space="preserve"> asymptotically follows a standard normal distribution. Thus, values greater </w:t>
      </w:r>
      <w:commentRangeStart w:id="148"/>
      <w:r w:rsidRPr="00DE7498">
        <w:rPr>
          <w:lang w:val="en-US"/>
        </w:rPr>
        <w:t>than</w:t>
      </w:r>
      <w:commentRangeEnd w:id="148"/>
      <w:r w:rsidR="008603EC">
        <w:rPr>
          <w:rStyle w:val="Kommentarzeichen"/>
        </w:rPr>
        <w:commentReference w:id="148"/>
      </w:r>
      <w:r w:rsidRPr="00DE7498">
        <w:rPr>
          <w:lang w:val="en-US"/>
        </w:rPr>
        <w:t xml:space="preserve"> </w:t>
      </w:r>
      <w:r w:rsidR="00072474" w:rsidRPr="00DE7498">
        <w:rPr>
          <w:lang w:val="en-US"/>
        </w:rPr>
        <w:t>±</w:t>
      </w:r>
      <w:r w:rsidRPr="00DE7498">
        <w:rPr>
          <w:lang w:val="en-US"/>
        </w:rPr>
        <w:t>1.96 are typically interpreted as statistically significant change, as it is unlikely to occur by chance in more than 5% of cases.</w:t>
      </w:r>
    </w:p>
    <w:p w14:paraId="00000038" w14:textId="49929589" w:rsidR="00617D5D" w:rsidRPr="00DE7498" w:rsidRDefault="002B1372">
      <w:pPr>
        <w:rPr>
          <w:lang w:val="en-US"/>
        </w:rPr>
      </w:pPr>
      <w:r w:rsidRPr="00DE7498">
        <w:rPr>
          <w:b/>
          <w:lang w:val="en-US"/>
        </w:rPr>
        <w:t xml:space="preserve">Subgroup analyses. </w:t>
      </w:r>
      <w:r w:rsidR="00072474" w:rsidRPr="00DE7498">
        <w:rPr>
          <w:lang w:val="en-US"/>
        </w:rPr>
        <w:t>Our</w:t>
      </w:r>
      <w:r w:rsidRPr="00DE7498">
        <w:rPr>
          <w:lang w:val="en-US"/>
        </w:rPr>
        <w:t xml:space="preserve"> subgroup analyses required that we split the age and education variables in a way that was (a) theoretically meaningful; (b) fine-grained enough to detect potential differences while (c) still resulting in subgroups large enough to ensure stable estimates in both NEPS and PIAAC-L. Based on these criteria, we chose to code age in four groups: young adulthood (18–29 years), prime age (30–44 years), mid adulthood (45–35 years) and older adulthood (55 years and older). We chose to code educational attainment in three groups according to the International Standard Classification of Education (ISCED 1997): lower or upper secondary (“low”; ISCED levels 0–3), post-secondary or tertiary vocational education (“intermediate”; ISCED levels 4, and 5B), and tertiary academic education (“high”; ISCED levels 5A and 6). </w:t>
      </w:r>
    </w:p>
    <w:p w14:paraId="00000039" w14:textId="77777777" w:rsidR="00617D5D" w:rsidRPr="00DE7498" w:rsidRDefault="002B1372">
      <w:pPr>
        <w:pStyle w:val="berschrift1"/>
        <w:rPr>
          <w:lang w:val="en-US"/>
        </w:rPr>
      </w:pPr>
      <w:bookmarkStart w:id="149" w:name="_t5afht1jtd1i" w:colFirst="0" w:colLast="0"/>
      <w:bookmarkEnd w:id="149"/>
      <w:r w:rsidRPr="00DE7498">
        <w:rPr>
          <w:lang w:val="en-US"/>
        </w:rPr>
        <w:t>Results</w:t>
      </w:r>
    </w:p>
    <w:p w14:paraId="0000003A" w14:textId="7ECBDEDC" w:rsidR="00617D5D" w:rsidRPr="00DE7498" w:rsidRDefault="00261400" w:rsidP="00564F37">
      <w:pPr>
        <w:pStyle w:val="berschrift2"/>
        <w:rPr>
          <w:lang w:val="en-US"/>
        </w:rPr>
      </w:pPr>
      <w:bookmarkStart w:id="150" w:name="_5gm1064cam9q" w:colFirst="0" w:colLast="0"/>
      <w:bookmarkEnd w:id="150"/>
      <w:r w:rsidRPr="00DE7498">
        <w:rPr>
          <w:lang w:val="en-US"/>
        </w:rPr>
        <w:t xml:space="preserve">Results from PIAAC/PIAAC-L: </w:t>
      </w:r>
      <w:r w:rsidR="00BC26F2" w:rsidRPr="00DE7498">
        <w:rPr>
          <w:lang w:val="en-US"/>
        </w:rPr>
        <w:t xml:space="preserve">Three-Year </w:t>
      </w:r>
      <w:r w:rsidRPr="00DE7498">
        <w:rPr>
          <w:lang w:val="en-US"/>
        </w:rPr>
        <w:t xml:space="preserve">Change </w:t>
      </w:r>
      <w:r w:rsidR="00BC26F2" w:rsidRPr="00DE7498">
        <w:rPr>
          <w:lang w:val="en-US"/>
        </w:rPr>
        <w:t>in Literacy and Numeracy</w:t>
      </w:r>
    </w:p>
    <w:p w14:paraId="0000003B" w14:textId="500D5535" w:rsidR="00617D5D" w:rsidRPr="00DE7498" w:rsidRDefault="005C3740">
      <w:pPr>
        <w:rPr>
          <w:lang w:val="en-US"/>
        </w:rPr>
      </w:pPr>
      <w:r w:rsidRPr="00DE7498">
        <w:rPr>
          <w:b/>
          <w:lang w:val="en-US"/>
        </w:rPr>
        <w:t>Relative</w:t>
      </w:r>
      <w:r w:rsidR="00BC26F2" w:rsidRPr="00DE7498">
        <w:rPr>
          <w:b/>
          <w:lang w:val="en-US"/>
        </w:rPr>
        <w:t xml:space="preserve"> change.</w:t>
      </w:r>
      <w:r w:rsidR="00BC26F2" w:rsidRPr="00DE7498">
        <w:rPr>
          <w:lang w:val="en-US"/>
        </w:rPr>
        <w:t xml:space="preserve"> </w:t>
      </w:r>
      <w:r w:rsidR="002B1372" w:rsidRPr="00DE7498">
        <w:rPr>
          <w:lang w:val="en-US"/>
        </w:rPr>
        <w:t xml:space="preserve">Table 2 </w:t>
      </w:r>
      <w:r w:rsidR="00BC26F2" w:rsidRPr="00DE7498">
        <w:rPr>
          <w:lang w:val="en-US"/>
        </w:rPr>
        <w:t xml:space="preserve">(left column) </w:t>
      </w:r>
      <w:r w:rsidR="002B1372" w:rsidRPr="00DE7498">
        <w:rPr>
          <w:lang w:val="en-US"/>
        </w:rPr>
        <w:t xml:space="preserve">shows </w:t>
      </w:r>
      <w:r w:rsidRPr="00DE7498">
        <w:rPr>
          <w:lang w:val="en-US"/>
        </w:rPr>
        <w:t xml:space="preserve">the correlations of </w:t>
      </w:r>
      <w:r w:rsidR="002B1372" w:rsidRPr="00DE7498">
        <w:rPr>
          <w:lang w:val="en-US"/>
        </w:rPr>
        <w:t xml:space="preserve">literacy and numeracy over three years </w:t>
      </w:r>
      <w:r w:rsidRPr="00DE7498">
        <w:rPr>
          <w:lang w:val="en-US"/>
        </w:rPr>
        <w:t xml:space="preserve">in </w:t>
      </w:r>
      <w:r w:rsidR="002B1372" w:rsidRPr="00DE7498">
        <w:rPr>
          <w:lang w:val="en-US"/>
        </w:rPr>
        <w:t>PIAAC-L</w:t>
      </w:r>
      <w:r w:rsidRPr="00DE7498">
        <w:rPr>
          <w:lang w:val="en-US"/>
        </w:rPr>
        <w:t>, which serve as our measure of relative (i.e., rank-order) change</w:t>
      </w:r>
      <w:r w:rsidR="002B1372" w:rsidRPr="00DE7498">
        <w:rPr>
          <w:lang w:val="en-US"/>
        </w:rPr>
        <w:t>. The upper part of the table shows the estimates for the total population, whereas the lower part shows estimates for each of the socio-demographic subgroups.</w:t>
      </w:r>
    </w:p>
    <w:p w14:paraId="2E0CB0B2" w14:textId="6E721914" w:rsidR="00001A91" w:rsidRPr="00DE7498" w:rsidRDefault="00001A91" w:rsidP="00001A91">
      <w:pPr>
        <w:rPr>
          <w:lang w:val="en-US"/>
        </w:rPr>
      </w:pPr>
      <w:r w:rsidRPr="00DE7498">
        <w:rPr>
          <w:lang w:val="en-US"/>
        </w:rPr>
        <w:t>The very high correlation (</w:t>
      </w:r>
      <w:r w:rsidRPr="00DE7498">
        <w:rPr>
          <w:i/>
          <w:lang w:val="en-US"/>
        </w:rPr>
        <w:t>r</w:t>
      </w:r>
      <w:r w:rsidRPr="00DE7498">
        <w:rPr>
          <w:vertAlign w:val="subscript"/>
          <w:lang w:val="en-US"/>
        </w:rPr>
        <w:t>T1, T2</w:t>
      </w:r>
      <w:r w:rsidRPr="00DE7498">
        <w:rPr>
          <w:lang w:val="en-US"/>
        </w:rPr>
        <w:t>) of literacy over three years in the total population indicates that individuals’ relative standing in the skill distribution remains highly stable over time. Still, the correlation is still far from unity, and some rank-order change</w:t>
      </w:r>
      <w:r w:rsidR="00E31FC8" w:rsidRPr="00DE7498">
        <w:rPr>
          <w:lang w:val="en-US"/>
        </w:rPr>
        <w:t>s</w:t>
      </w:r>
      <w:r w:rsidRPr="00DE7498">
        <w:rPr>
          <w:lang w:val="en-US"/>
        </w:rPr>
        <w:t xml:space="preserve"> </w:t>
      </w:r>
      <w:r w:rsidR="00E31FC8" w:rsidRPr="00DE7498">
        <w:rPr>
          <w:lang w:val="en-US"/>
        </w:rPr>
        <w:t xml:space="preserve">do </w:t>
      </w:r>
      <w:r w:rsidRPr="00DE7498">
        <w:rPr>
          <w:lang w:val="en-US"/>
        </w:rPr>
        <w:t xml:space="preserve">occur. The three-year stability for numeracy is </w:t>
      </w:r>
      <w:proofErr w:type="gramStart"/>
      <w:r w:rsidRPr="00DE7498">
        <w:rPr>
          <w:lang w:val="en-US"/>
        </w:rPr>
        <w:t>similar to</w:t>
      </w:r>
      <w:proofErr w:type="gramEnd"/>
      <w:r w:rsidRPr="00DE7498">
        <w:rPr>
          <w:lang w:val="en-US"/>
        </w:rPr>
        <w:t xml:space="preserve"> that of literacy. The correlations imply that the skill </w:t>
      </w:r>
      <w:r w:rsidRPr="00DE7498">
        <w:rPr>
          <w:lang w:val="en-US"/>
        </w:rPr>
        <w:lastRenderedPageBreak/>
        <w:t>measures at the two measurement occasions spaced three years apart share 72% (literacy) and 67% (numeracy) of their variance.</w:t>
      </w:r>
    </w:p>
    <w:p w14:paraId="0000003C" w14:textId="2D1837E5" w:rsidR="00617D5D" w:rsidRPr="00DE7498" w:rsidRDefault="002B1372">
      <w:pPr>
        <w:ind w:firstLine="0"/>
        <w:jc w:val="center"/>
        <w:rPr>
          <w:lang w:val="en-US"/>
        </w:rPr>
      </w:pPr>
      <w:r w:rsidRPr="00DE7498">
        <w:rPr>
          <w:lang w:val="en-US"/>
        </w:rPr>
        <w:t>[Table 2]</w:t>
      </w:r>
    </w:p>
    <w:p w14:paraId="4D9B2DCB" w14:textId="1D004582" w:rsidR="00F14F8E" w:rsidRPr="00DE7498" w:rsidRDefault="00F14F8E" w:rsidP="00F14F8E">
      <w:pPr>
        <w:rPr>
          <w:lang w:val="en-US"/>
        </w:rPr>
      </w:pPr>
      <w:r w:rsidRPr="00DE7498">
        <w:rPr>
          <w:lang w:val="en-US"/>
        </w:rPr>
        <w:t xml:space="preserve">When estimating the three-year rank-order change separately by major socio-demographic subgroups (Table 2), </w:t>
      </w:r>
      <w:ins w:id="151" w:author="Miyamoto, Ai" w:date="2019-10-30T16:59:00Z">
        <w:r w:rsidR="00CB357F">
          <w:rPr>
            <w:lang w:val="en-US"/>
          </w:rPr>
          <w:t xml:space="preserve">Quite a few </w:t>
        </w:r>
      </w:ins>
      <w:del w:id="152" w:author="Miyamoto, Ai" w:date="2019-10-30T16:59:00Z">
        <w:r w:rsidRPr="00DE7498" w:rsidDel="00CB357F">
          <w:rPr>
            <w:lang w:val="en-US"/>
          </w:rPr>
          <w:delText>only very minor</w:delText>
        </w:r>
      </w:del>
      <w:r w:rsidRPr="00DE7498">
        <w:rPr>
          <w:lang w:val="en-US"/>
        </w:rPr>
        <w:t xml:space="preserve"> differences emerge, </w:t>
      </w:r>
      <w:del w:id="153" w:author="Miyamoto, Ai" w:date="2019-10-30T17:00:00Z">
        <w:r w:rsidRPr="00DE7498" w:rsidDel="00CB357F">
          <w:rPr>
            <w:lang w:val="en-US"/>
          </w:rPr>
          <w:delText>only very few</w:delText>
        </w:r>
      </w:del>
      <w:ins w:id="154" w:author="Miyamoto, Ai" w:date="2019-10-30T17:00:00Z">
        <w:r w:rsidR="00CB357F">
          <w:rPr>
            <w:lang w:val="en-US"/>
          </w:rPr>
          <w:t>most</w:t>
        </w:r>
      </w:ins>
      <w:commentRangeStart w:id="155"/>
      <w:commentRangeStart w:id="156"/>
      <w:r w:rsidRPr="00DE7498">
        <w:rPr>
          <w:lang w:val="en-US"/>
        </w:rPr>
        <w:t xml:space="preserve"> of which are statistically </w:t>
      </w:r>
      <w:commentRangeStart w:id="157"/>
      <w:commentRangeStart w:id="158"/>
      <w:r w:rsidRPr="00DE7498">
        <w:rPr>
          <w:lang w:val="en-US"/>
        </w:rPr>
        <w:t>significant</w:t>
      </w:r>
      <w:commentRangeEnd w:id="155"/>
      <w:r w:rsidRPr="00DE7498">
        <w:rPr>
          <w:rStyle w:val="Kommentarzeichen"/>
        </w:rPr>
        <w:commentReference w:id="155"/>
      </w:r>
      <w:commentRangeEnd w:id="156"/>
      <w:commentRangeEnd w:id="157"/>
      <w:r w:rsidR="00BA2741">
        <w:rPr>
          <w:rStyle w:val="Kommentarzeichen"/>
        </w:rPr>
        <w:commentReference w:id="156"/>
      </w:r>
      <w:r w:rsidR="00B64EC8">
        <w:rPr>
          <w:rStyle w:val="Kommentarzeichen"/>
        </w:rPr>
        <w:commentReference w:id="157"/>
      </w:r>
      <w:commentRangeEnd w:id="158"/>
      <w:r w:rsidR="00CB357F">
        <w:rPr>
          <w:rStyle w:val="Kommentarzeichen"/>
        </w:rPr>
        <w:commentReference w:id="158"/>
      </w:r>
      <w:r w:rsidRPr="00DE7498">
        <w:rPr>
          <w:lang w:val="en-US"/>
        </w:rPr>
        <w:t xml:space="preserve"> at a reasonably strict level of </w:t>
      </w:r>
      <w:r w:rsidRPr="00DE7498">
        <w:rPr>
          <w:lang w:val="de-DE"/>
        </w:rPr>
        <w:t>α</w:t>
      </w:r>
      <w:r w:rsidRPr="00DE7498">
        <w:rPr>
          <w:lang w:val="en-US"/>
        </w:rPr>
        <w:t xml:space="preserve"> &lt;. 001: Both literacy and numeracy are </w:t>
      </w:r>
      <w:ins w:id="159" w:author="Miyamoto, Ai" w:date="2019-10-30T17:00:00Z">
        <w:r w:rsidR="00CB357F">
          <w:rPr>
            <w:lang w:val="en-US"/>
          </w:rPr>
          <w:t>significantly</w:t>
        </w:r>
      </w:ins>
      <w:del w:id="160" w:author="Miyamoto, Ai" w:date="2019-10-30T17:00:00Z">
        <w:r w:rsidRPr="00DE7498" w:rsidDel="00CB357F">
          <w:rPr>
            <w:lang w:val="en-US"/>
          </w:rPr>
          <w:delText>slightly</w:delText>
        </w:r>
      </w:del>
      <w:r w:rsidRPr="00DE7498">
        <w:rPr>
          <w:lang w:val="en-US"/>
        </w:rPr>
        <w:t xml:space="preserve"> more stable in young </w:t>
      </w:r>
      <w:commentRangeStart w:id="161"/>
      <w:r w:rsidRPr="00DE7498">
        <w:rPr>
          <w:lang w:val="en-US"/>
        </w:rPr>
        <w:t>adulthoo</w:t>
      </w:r>
      <w:commentRangeStart w:id="162"/>
      <w:commentRangeStart w:id="163"/>
      <w:r w:rsidRPr="00DE7498">
        <w:rPr>
          <w:lang w:val="en-US"/>
        </w:rPr>
        <w:t>d</w:t>
      </w:r>
      <w:commentRangeEnd w:id="162"/>
      <w:r w:rsidRPr="00DE7498">
        <w:commentReference w:id="162"/>
      </w:r>
      <w:commentRangeEnd w:id="163"/>
      <w:commentRangeEnd w:id="161"/>
      <w:r w:rsidR="00D4018F">
        <w:rPr>
          <w:rStyle w:val="Kommentarzeichen"/>
        </w:rPr>
        <w:commentReference w:id="163"/>
      </w:r>
      <w:r w:rsidR="00B64EC8">
        <w:rPr>
          <w:rStyle w:val="Kommentarzeichen"/>
        </w:rPr>
        <w:commentReference w:id="161"/>
      </w:r>
      <w:r w:rsidRPr="00DE7498">
        <w:rPr>
          <w:lang w:val="en-US"/>
        </w:rPr>
        <w:t xml:space="preserve"> (18–29 years) than in old adulthood (55+ years), with the other age groups falling in between. Literacy and numeracy are also </w:t>
      </w:r>
      <w:del w:id="164" w:author="Miyamoto, Ai" w:date="2019-10-30T17:00:00Z">
        <w:r w:rsidRPr="00DE7498" w:rsidDel="00CB357F">
          <w:rPr>
            <w:lang w:val="en-US"/>
          </w:rPr>
          <w:delText xml:space="preserve">slightly </w:delText>
        </w:r>
      </w:del>
      <w:ins w:id="165" w:author="Miyamoto, Ai" w:date="2019-10-30T17:00:00Z">
        <w:r w:rsidR="00CB357F">
          <w:rPr>
            <w:lang w:val="en-US"/>
          </w:rPr>
          <w:t>significantly</w:t>
        </w:r>
        <w:r w:rsidR="00CB357F" w:rsidRPr="00DE7498">
          <w:rPr>
            <w:lang w:val="en-US"/>
          </w:rPr>
          <w:t xml:space="preserve"> </w:t>
        </w:r>
      </w:ins>
      <w:r w:rsidRPr="00DE7498">
        <w:rPr>
          <w:lang w:val="en-US"/>
        </w:rPr>
        <w:t xml:space="preserve">more rank-order stable among the lower-educated than among the higher-educated and among. </w:t>
      </w:r>
      <w:del w:id="166" w:author="Miyamoto, Ai" w:date="2019-10-30T17:00:00Z">
        <w:r w:rsidRPr="00DE7498" w:rsidDel="00CB357F">
          <w:rPr>
            <w:lang w:val="en-US"/>
          </w:rPr>
          <w:delText>There are no relevant gender differences in rank-order change.</w:delText>
        </w:r>
      </w:del>
      <w:ins w:id="167" w:author="Miyamoto, Ai" w:date="2019-10-30T17:01:00Z">
        <w:r w:rsidR="00CB357F">
          <w:rPr>
            <w:lang w:val="en-US"/>
          </w:rPr>
          <w:t xml:space="preserve">Both skills are significantly more stable </w:t>
        </w:r>
      </w:ins>
      <w:ins w:id="168" w:author="Miyamoto, Ai" w:date="2019-10-30T17:02:00Z">
        <w:r w:rsidR="00CB357F">
          <w:rPr>
            <w:lang w:val="en-US"/>
          </w:rPr>
          <w:t xml:space="preserve">among </w:t>
        </w:r>
      </w:ins>
      <w:ins w:id="169" w:author="Miyamoto, Ai" w:date="2019-10-31T11:27:00Z">
        <w:r w:rsidR="00E8051F">
          <w:rPr>
            <w:lang w:val="en-US"/>
          </w:rPr>
          <w:t xml:space="preserve">the </w:t>
        </w:r>
      </w:ins>
      <w:ins w:id="170" w:author="Miyamoto, Ai" w:date="2019-10-30T17:01:00Z">
        <w:r w:rsidR="00CB357F">
          <w:rPr>
            <w:lang w:val="en-US"/>
          </w:rPr>
          <w:t xml:space="preserve">male adults than </w:t>
        </w:r>
      </w:ins>
      <w:ins w:id="171" w:author="Miyamoto, Ai" w:date="2019-10-30T17:02:00Z">
        <w:r w:rsidR="00CB357F">
          <w:rPr>
            <w:lang w:val="en-US"/>
          </w:rPr>
          <w:t>among</w:t>
        </w:r>
      </w:ins>
      <w:ins w:id="172" w:author="Miyamoto, Ai" w:date="2019-10-30T17:01:00Z">
        <w:r w:rsidR="00CB357F">
          <w:rPr>
            <w:lang w:val="en-US"/>
          </w:rPr>
          <w:t xml:space="preserve"> </w:t>
        </w:r>
      </w:ins>
      <w:ins w:id="173" w:author="Miyamoto, Ai" w:date="2019-10-31T11:27:00Z">
        <w:r w:rsidR="00E8051F">
          <w:rPr>
            <w:lang w:val="en-US"/>
          </w:rPr>
          <w:t xml:space="preserve">the </w:t>
        </w:r>
      </w:ins>
      <w:ins w:id="174" w:author="Miyamoto, Ai" w:date="2019-10-30T17:01:00Z">
        <w:r w:rsidR="00CB357F">
          <w:rPr>
            <w:lang w:val="en-US"/>
          </w:rPr>
          <w:t>female adults.</w:t>
        </w:r>
      </w:ins>
      <w:ins w:id="175" w:author="Miyamoto, Ai" w:date="2019-10-30T17:02:00Z">
        <w:r w:rsidR="00CB357F">
          <w:rPr>
            <w:lang w:val="en-US"/>
          </w:rPr>
          <w:t xml:space="preserve"> </w:t>
        </w:r>
      </w:ins>
      <w:ins w:id="176" w:author="Miyamoto, Ai" w:date="2019-10-30T17:01:00Z">
        <w:r w:rsidR="00CB357F">
          <w:rPr>
            <w:lang w:val="en-US"/>
          </w:rPr>
          <w:t xml:space="preserve"> </w:t>
        </w:r>
      </w:ins>
    </w:p>
    <w:p w14:paraId="0000003E" w14:textId="0E47EC6D" w:rsidR="00617D5D" w:rsidRPr="00DE7498" w:rsidRDefault="002B1372">
      <w:pPr>
        <w:rPr>
          <w:lang w:val="en-US"/>
        </w:rPr>
      </w:pPr>
      <w:r w:rsidRPr="00DE7498">
        <w:rPr>
          <w:lang w:val="en-US"/>
        </w:rPr>
        <w:t xml:space="preserve">For a more intuitive interpretation of the stability estimates for the total population, Figure 1 displays these three-year correlations for literacy (Panel A) and numeracy (Panel B) graphically. Each dot in the cloud represents one individual’s </w:t>
      </w:r>
      <w:r w:rsidRPr="00DE7498">
        <w:rPr>
          <w:i/>
          <w:lang w:val="en-US"/>
        </w:rPr>
        <w:t>z</w:t>
      </w:r>
      <w:r w:rsidRPr="00DE7498">
        <w:rPr>
          <w:lang w:val="en-US"/>
        </w:rPr>
        <w:t>-standardized skills measured at T1 (</w:t>
      </w:r>
      <w:r w:rsidR="00ED7DDC" w:rsidRPr="00DE7498">
        <w:rPr>
          <w:lang w:val="en-US"/>
        </w:rPr>
        <w:t xml:space="preserve">X </w:t>
      </w:r>
      <w:r w:rsidRPr="00DE7498">
        <w:rPr>
          <w:lang w:val="en-US"/>
        </w:rPr>
        <w:t>axis) and T2 (</w:t>
      </w:r>
      <w:r w:rsidR="00ED7DDC" w:rsidRPr="00DE7498">
        <w:rPr>
          <w:lang w:val="en-US"/>
        </w:rPr>
        <w:t>Y</w:t>
      </w:r>
      <w:r w:rsidRPr="00DE7498">
        <w:rPr>
          <w:lang w:val="en-US"/>
        </w:rPr>
        <w:t xml:space="preserve"> axis). The </w:t>
      </w:r>
      <w:del w:id="177" w:author="Miyamoto, Ai" w:date="2019-10-30T15:36:00Z">
        <w:r w:rsidRPr="00DE7498" w:rsidDel="00991405">
          <w:rPr>
            <w:lang w:val="en-US"/>
          </w:rPr>
          <w:delText>dashed</w:delText>
        </w:r>
      </w:del>
      <w:ins w:id="178" w:author="Miyamoto, Ai" w:date="2019-10-30T15:36:00Z">
        <w:r w:rsidR="00991405">
          <w:rPr>
            <w:lang w:val="en-US"/>
          </w:rPr>
          <w:t>gray</w:t>
        </w:r>
      </w:ins>
      <w:r w:rsidRPr="00DE7498">
        <w:rPr>
          <w:lang w:val="en-US"/>
        </w:rPr>
        <w:t xml:space="preserve"> line is the </w:t>
      </w:r>
      <w:r w:rsidR="00ED7DDC" w:rsidRPr="00DE7498">
        <w:rPr>
          <w:lang w:val="en-US"/>
        </w:rPr>
        <w:t xml:space="preserve">actual </w:t>
      </w:r>
      <w:r w:rsidRPr="00DE7498">
        <w:rPr>
          <w:lang w:val="en-US"/>
        </w:rPr>
        <w:t xml:space="preserve">correlation. The </w:t>
      </w:r>
      <w:del w:id="179" w:author="Miyamoto, Ai" w:date="2019-10-30T15:36:00Z">
        <w:r w:rsidRPr="00DE7498" w:rsidDel="00991405">
          <w:rPr>
            <w:lang w:val="en-US"/>
          </w:rPr>
          <w:delText xml:space="preserve">solid </w:delText>
        </w:r>
      </w:del>
      <w:r w:rsidRPr="00DE7498">
        <w:rPr>
          <w:lang w:val="en-US"/>
        </w:rPr>
        <w:t>red line represent a (hypothetical) perfect correlation (</w:t>
      </w:r>
      <w:r w:rsidRPr="00DE7498">
        <w:rPr>
          <w:i/>
          <w:lang w:val="en-US"/>
        </w:rPr>
        <w:t>r</w:t>
      </w:r>
      <w:r w:rsidR="00ED7DDC" w:rsidRPr="00DE7498">
        <w:rPr>
          <w:vertAlign w:val="subscript"/>
          <w:lang w:val="en-US"/>
        </w:rPr>
        <w:t>T1, T2</w:t>
      </w:r>
      <w:r w:rsidRPr="00DE7498">
        <w:rPr>
          <w:lang w:val="en-US"/>
        </w:rPr>
        <w:t xml:space="preserve"> = 1.00). A larger angle between the </w:t>
      </w:r>
      <w:del w:id="180" w:author="Miyamoto, Ai" w:date="2019-10-30T15:36:00Z">
        <w:r w:rsidRPr="00DE7498" w:rsidDel="00991405">
          <w:rPr>
            <w:lang w:val="en-US"/>
          </w:rPr>
          <w:delText xml:space="preserve">dashed </w:delText>
        </w:r>
      </w:del>
      <w:ins w:id="181" w:author="Miyamoto, Ai" w:date="2019-10-30T15:36:00Z">
        <w:r w:rsidR="00991405">
          <w:rPr>
            <w:lang w:val="en-US"/>
          </w:rPr>
          <w:t>gray</w:t>
        </w:r>
        <w:r w:rsidR="00991405" w:rsidRPr="00DE7498">
          <w:rPr>
            <w:lang w:val="en-US"/>
          </w:rPr>
          <w:t xml:space="preserve"> </w:t>
        </w:r>
      </w:ins>
      <w:r w:rsidRPr="00DE7498">
        <w:rPr>
          <w:lang w:val="en-US"/>
        </w:rPr>
        <w:t xml:space="preserve">and </w:t>
      </w:r>
      <w:ins w:id="182" w:author="Miyamoto, Ai" w:date="2019-10-30T15:36:00Z">
        <w:r w:rsidR="00991405">
          <w:rPr>
            <w:lang w:val="en-US"/>
          </w:rPr>
          <w:t>red</w:t>
        </w:r>
      </w:ins>
      <w:del w:id="183" w:author="Miyamoto, Ai" w:date="2019-10-30T15:36:00Z">
        <w:r w:rsidRPr="00DE7498" w:rsidDel="00991405">
          <w:rPr>
            <w:lang w:val="en-US"/>
          </w:rPr>
          <w:delText>solid</w:delText>
        </w:r>
      </w:del>
      <w:r w:rsidRPr="00DE7498">
        <w:rPr>
          <w:lang w:val="en-US"/>
        </w:rPr>
        <w:t xml:space="preserve"> line indicate a </w:t>
      </w:r>
      <w:ins w:id="184" w:author="Miyamoto, Ai" w:date="2019-10-30T15:37:00Z">
        <w:r w:rsidR="00046CD9">
          <w:rPr>
            <w:lang w:val="en-US"/>
          </w:rPr>
          <w:t>higher the rank-order stability</w:t>
        </w:r>
      </w:ins>
      <w:del w:id="185" w:author="Miyamoto, Ai" w:date="2019-10-30T15:38:00Z">
        <w:r w:rsidRPr="00DE7498" w:rsidDel="00046CD9">
          <w:rPr>
            <w:lang w:val="en-US"/>
          </w:rPr>
          <w:delText>l</w:delText>
        </w:r>
      </w:del>
      <w:del w:id="186" w:author="Miyamoto, Ai" w:date="2019-10-30T15:37:00Z">
        <w:r w:rsidRPr="00DE7498" w:rsidDel="00046CD9">
          <w:rPr>
            <w:lang w:val="en-US"/>
          </w:rPr>
          <w:delText>ower the rank-order change</w:delText>
        </w:r>
      </w:del>
      <w:r w:rsidRPr="00DE7498">
        <w:rPr>
          <w:lang w:val="en-US"/>
        </w:rPr>
        <w:t xml:space="preserve">. For literacy and numeracy, the angle is small, indicating that the actual correlation is close to a perfect one. The dot cloud is very densely populated around the </w:t>
      </w:r>
      <w:del w:id="187" w:author="Miyamoto, Ai" w:date="2019-10-30T15:39:00Z">
        <w:r w:rsidRPr="00DE7498" w:rsidDel="00046CD9">
          <w:rPr>
            <w:lang w:val="en-US"/>
          </w:rPr>
          <w:delText xml:space="preserve">dotted </w:delText>
        </w:r>
      </w:del>
      <w:ins w:id="188" w:author="Miyamoto, Ai" w:date="2019-10-30T15:39:00Z">
        <w:r w:rsidR="00046CD9">
          <w:rPr>
            <w:lang w:val="en-US"/>
          </w:rPr>
          <w:t>gray</w:t>
        </w:r>
        <w:r w:rsidR="00046CD9" w:rsidRPr="00DE7498">
          <w:rPr>
            <w:lang w:val="en-US"/>
          </w:rPr>
          <w:t xml:space="preserve"> </w:t>
        </w:r>
      </w:ins>
      <w:r w:rsidRPr="00DE7498">
        <w:rPr>
          <w:lang w:val="en-US"/>
        </w:rPr>
        <w:t xml:space="preserve">line, with only few outliers. For numeracy, there are a few more individuals whose T2 scores deviate more strongly from their T1 scores, yet the overall pattern is </w:t>
      </w:r>
      <w:proofErr w:type="gramStart"/>
      <w:r w:rsidRPr="00DE7498">
        <w:rPr>
          <w:lang w:val="en-US"/>
        </w:rPr>
        <w:t>similar to</w:t>
      </w:r>
      <w:proofErr w:type="gramEnd"/>
      <w:r w:rsidRPr="00DE7498">
        <w:rPr>
          <w:lang w:val="en-US"/>
        </w:rPr>
        <w:t xml:space="preserve"> that of </w:t>
      </w:r>
      <w:del w:id="189" w:author="Miyamoto, Ai" w:date="2019-10-30T15:40:00Z">
        <w:r w:rsidRPr="00DE7498" w:rsidDel="00046CD9">
          <w:rPr>
            <w:lang w:val="en-US"/>
          </w:rPr>
          <w:delText xml:space="preserve">numeracy </w:delText>
        </w:r>
      </w:del>
      <w:ins w:id="190" w:author="Miyamoto, Ai" w:date="2019-10-30T15:40:00Z">
        <w:r w:rsidR="00046CD9">
          <w:rPr>
            <w:lang w:val="en-US"/>
          </w:rPr>
          <w:t>literacy</w:t>
        </w:r>
        <w:r w:rsidR="00046CD9" w:rsidRPr="00DE7498">
          <w:rPr>
            <w:lang w:val="en-US"/>
          </w:rPr>
          <w:t xml:space="preserve"> </w:t>
        </w:r>
      </w:ins>
      <w:r w:rsidRPr="00DE7498">
        <w:rPr>
          <w:lang w:val="en-US"/>
        </w:rPr>
        <w:t xml:space="preserve">and indicative of high rank-order </w:t>
      </w:r>
      <w:del w:id="191" w:author="Miyamoto, Ai" w:date="2019-10-30T15:40:00Z">
        <w:r w:rsidRPr="00DE7498" w:rsidDel="00046CD9">
          <w:rPr>
            <w:lang w:val="en-US"/>
          </w:rPr>
          <w:delText>change</w:delText>
        </w:r>
      </w:del>
      <w:ins w:id="192" w:author="Miyamoto, Ai" w:date="2019-10-30T15:40:00Z">
        <w:r w:rsidR="00046CD9">
          <w:rPr>
            <w:lang w:val="en-US"/>
          </w:rPr>
          <w:t>stability</w:t>
        </w:r>
      </w:ins>
      <w:r w:rsidRPr="00DE7498">
        <w:rPr>
          <w:lang w:val="en-US"/>
        </w:rPr>
        <w:t xml:space="preserve">. </w:t>
      </w:r>
    </w:p>
    <w:p w14:paraId="5A640F6A" w14:textId="7246CAF1" w:rsidR="00D143F0" w:rsidRPr="00DE7498" w:rsidRDefault="00D143F0" w:rsidP="00D143F0">
      <w:pPr>
        <w:jc w:val="center"/>
        <w:rPr>
          <w:lang w:val="en-US"/>
        </w:rPr>
      </w:pPr>
      <w:r w:rsidRPr="00DE7498">
        <w:rPr>
          <w:lang w:val="en-US"/>
        </w:rPr>
        <w:lastRenderedPageBreak/>
        <w:t xml:space="preserve">[Figure </w:t>
      </w:r>
      <w:proofErr w:type="gramStart"/>
      <w:r w:rsidRPr="00DE7498">
        <w:rPr>
          <w:lang w:val="en-US"/>
        </w:rPr>
        <w:t>1]|</w:t>
      </w:r>
      <w:proofErr w:type="gramEnd"/>
    </w:p>
    <w:p w14:paraId="2ECE77A6" w14:textId="6E84391E" w:rsidR="00BC26F2" w:rsidRPr="00DE7498" w:rsidRDefault="005C3740" w:rsidP="00BC26F2">
      <w:pPr>
        <w:rPr>
          <w:lang w:val="en-US"/>
        </w:rPr>
      </w:pPr>
      <w:r w:rsidRPr="00DE7498">
        <w:rPr>
          <w:b/>
          <w:lang w:val="en-US"/>
        </w:rPr>
        <w:t>Absolute change</w:t>
      </w:r>
      <w:r w:rsidR="00900E18" w:rsidRPr="00DE7498">
        <w:rPr>
          <w:b/>
          <w:lang w:val="en-US"/>
        </w:rPr>
        <w:t>.</w:t>
      </w:r>
      <w:r w:rsidR="00900E18" w:rsidRPr="00DE7498">
        <w:rPr>
          <w:lang w:val="en-US"/>
        </w:rPr>
        <w:t xml:space="preserve"> </w:t>
      </w:r>
      <w:r w:rsidR="00BC26F2" w:rsidRPr="00DE7498">
        <w:rPr>
          <w:lang w:val="en-US"/>
        </w:rPr>
        <w:t>Next, we examine intra-individual and mean-level change (</w:t>
      </w:r>
      <w:r w:rsidR="00BC26F2" w:rsidRPr="00DE7498">
        <w:t>Δ</w:t>
      </w:r>
      <w:r w:rsidR="00BC26F2" w:rsidRPr="00DE7498">
        <w:rPr>
          <w:vertAlign w:val="subscript"/>
          <w:lang w:val="en-US"/>
        </w:rPr>
        <w:t>T2, T1</w:t>
      </w:r>
      <w:r w:rsidR="00BC26F2" w:rsidRPr="00DE7498">
        <w:rPr>
          <w:lang w:val="en-US"/>
        </w:rPr>
        <w:t>) in literacy and numeracy. Table 3</w:t>
      </w:r>
      <w:r w:rsidR="005019B2" w:rsidRPr="00DE7498">
        <w:rPr>
          <w:lang w:val="en-US"/>
        </w:rPr>
        <w:t xml:space="preserve"> (left column)</w:t>
      </w:r>
      <w:r w:rsidR="00BC26F2" w:rsidRPr="00DE7498">
        <w:rPr>
          <w:lang w:val="en-US"/>
        </w:rPr>
        <w:t xml:space="preserve"> shows means and standard deviations of change (</w:t>
      </w:r>
      <w:r w:rsidR="00BC26F2" w:rsidRPr="00DE7498">
        <w:t>Δ</w:t>
      </w:r>
      <w:r w:rsidR="00BC26F2" w:rsidRPr="00DE7498">
        <w:rPr>
          <w:vertAlign w:val="subscript"/>
          <w:lang w:val="en-US"/>
        </w:rPr>
        <w:t>T2, T1</w:t>
      </w:r>
      <w:r w:rsidR="00BC26F2" w:rsidRPr="00DE7498">
        <w:rPr>
          <w:lang w:val="en-US"/>
        </w:rPr>
        <w:t xml:space="preserve">) in literacy and numeracy over three years for the total population and for each socio-demographic subgroup, along with the respective Cohen’s </w:t>
      </w:r>
      <w:r w:rsidR="00BC26F2" w:rsidRPr="00DE7498">
        <w:rPr>
          <w:i/>
          <w:lang w:val="en-US"/>
        </w:rPr>
        <w:t>d</w:t>
      </w:r>
      <w:r w:rsidR="00BC26F2" w:rsidRPr="00DE7498">
        <w:rPr>
          <w:lang w:val="en-US"/>
        </w:rPr>
        <w:t xml:space="preserve"> as an effect size measure. </w:t>
      </w:r>
    </w:p>
    <w:p w14:paraId="3436430D" w14:textId="77777777" w:rsidR="005019B2" w:rsidRPr="00DE7498" w:rsidRDefault="00BC26F2" w:rsidP="00BC26F2">
      <w:pPr>
        <w:ind w:firstLine="0"/>
        <w:jc w:val="center"/>
        <w:rPr>
          <w:lang w:val="en-US"/>
        </w:rPr>
      </w:pPr>
      <w:commentRangeStart w:id="193"/>
      <w:r w:rsidRPr="00DE7498">
        <w:rPr>
          <w:lang w:val="en-US"/>
        </w:rPr>
        <w:t>[Table 3]</w:t>
      </w:r>
      <w:commentRangeEnd w:id="193"/>
      <w:r w:rsidRPr="00DE7498">
        <w:commentReference w:id="193"/>
      </w:r>
    </w:p>
    <w:p w14:paraId="286F3454" w14:textId="120B612F" w:rsidR="00BC26F2" w:rsidRPr="00DE7498" w:rsidRDefault="005019B2" w:rsidP="00BC26F2">
      <w:pPr>
        <w:rPr>
          <w:lang w:val="en-US"/>
        </w:rPr>
      </w:pPr>
      <w:r w:rsidRPr="00DE7498">
        <w:rPr>
          <w:lang w:val="en-US"/>
        </w:rPr>
        <w:t>As can be seen, t</w:t>
      </w:r>
      <w:r w:rsidR="00BC26F2" w:rsidRPr="00DE7498">
        <w:rPr>
          <w:lang w:val="en-US"/>
        </w:rPr>
        <w:t>here are no mean-level changes in literacy in the total adult population over three years. However, as the standard deviations</w:t>
      </w:r>
      <w:r w:rsidRPr="00DE7498">
        <w:rPr>
          <w:lang w:val="en-US"/>
        </w:rPr>
        <w:t xml:space="preserve"> of the change scores </w:t>
      </w:r>
      <w:r w:rsidR="00BC26F2" w:rsidRPr="00DE7498">
        <w:rPr>
          <w:lang w:val="en-US"/>
        </w:rPr>
        <w:t xml:space="preserve">suggest, </w:t>
      </w:r>
      <w:r w:rsidR="00D143F0" w:rsidRPr="00DE7498">
        <w:rPr>
          <w:lang w:val="en-US"/>
        </w:rPr>
        <w:t xml:space="preserve">there is considerable variation in change around the mean. To highlight this variation, </w:t>
      </w:r>
      <w:commentRangeStart w:id="194"/>
      <w:r w:rsidR="00BC26F2" w:rsidRPr="00DE7498">
        <w:rPr>
          <w:lang w:val="en-US"/>
        </w:rPr>
        <w:t xml:space="preserve">Figure </w:t>
      </w:r>
      <w:ins w:id="195" w:author="Miyamoto, Ai" w:date="2019-10-30T15:15:00Z">
        <w:r w:rsidR="00BA7C24">
          <w:rPr>
            <w:lang w:val="en-US"/>
          </w:rPr>
          <w:t>2</w:t>
        </w:r>
        <w:commentRangeEnd w:id="194"/>
        <w:r w:rsidR="00BA7C24">
          <w:rPr>
            <w:rStyle w:val="Kommentarzeichen"/>
          </w:rPr>
          <w:commentReference w:id="194"/>
        </w:r>
      </w:ins>
      <w:del w:id="196" w:author="Miyamoto, Ai" w:date="2019-10-30T15:15:00Z">
        <w:r w:rsidR="00BC26F2" w:rsidRPr="00DE7498" w:rsidDel="00BA7C24">
          <w:rPr>
            <w:lang w:val="en-US"/>
          </w:rPr>
          <w:delText>3</w:delText>
        </w:r>
      </w:del>
      <w:r w:rsidR="00BC26F2" w:rsidRPr="00DE7498">
        <w:rPr>
          <w:lang w:val="en-US"/>
        </w:rPr>
        <w:t xml:space="preserve"> shows the distribution of the change scores (</w:t>
      </w:r>
      <w:r w:rsidR="00BC26F2" w:rsidRPr="00DE7498">
        <w:t>Δ</w:t>
      </w:r>
      <w:r w:rsidR="00BC26F2" w:rsidRPr="00DE7498">
        <w:rPr>
          <w:vertAlign w:val="subscript"/>
          <w:lang w:val="en-US"/>
        </w:rPr>
        <w:t>T2, T1</w:t>
      </w:r>
      <w:r w:rsidR="00BC26F2" w:rsidRPr="00DE7498">
        <w:rPr>
          <w:lang w:val="en-US"/>
        </w:rPr>
        <w:t>) over a three-year period for literacy (left panel) and numeracy</w:t>
      </w:r>
      <w:r w:rsidR="00D143F0" w:rsidRPr="00DE7498">
        <w:rPr>
          <w:lang w:val="en-US"/>
        </w:rPr>
        <w:t xml:space="preserve"> (right panel)</w:t>
      </w:r>
      <w:r w:rsidR="00BC26F2" w:rsidRPr="00DE7498">
        <w:rPr>
          <w:lang w:val="en-US"/>
        </w:rPr>
        <w:t xml:space="preserve">. As </w:t>
      </w:r>
      <w:r w:rsidR="00D143F0" w:rsidRPr="00DE7498">
        <w:rPr>
          <w:lang w:val="en-US"/>
        </w:rPr>
        <w:t xml:space="preserve">can be seen, this distribution is normal, indicating that gains and losses are equally likely. That is, the absence of change in the average change score on average </w:t>
      </w:r>
      <w:proofErr w:type="gramStart"/>
      <w:r w:rsidR="00D143F0" w:rsidRPr="00DE7498">
        <w:rPr>
          <w:lang w:val="en-US"/>
        </w:rPr>
        <w:t>actually conceals</w:t>
      </w:r>
      <w:proofErr w:type="gramEnd"/>
      <w:r w:rsidR="00D143F0" w:rsidRPr="00DE7498">
        <w:rPr>
          <w:lang w:val="en-US"/>
        </w:rPr>
        <w:t xml:space="preserve"> considerable heterogeneity in the extent of change.</w:t>
      </w:r>
      <w:r w:rsidR="000F07D9" w:rsidRPr="00DE7498">
        <w:rPr>
          <w:lang w:val="en-US"/>
        </w:rPr>
        <w:t xml:space="preserve"> A substantial share of respondents, namely </w:t>
      </w:r>
      <w:r w:rsidR="000F07D9" w:rsidRPr="00DE7498">
        <w:rPr>
          <w:highlight w:val="yellow"/>
          <w:lang w:val="en-US"/>
        </w:rPr>
        <w:t>XX%,</w:t>
      </w:r>
      <w:r w:rsidR="000F07D9" w:rsidRPr="00DE7498">
        <w:rPr>
          <w:lang w:val="en-US"/>
        </w:rPr>
        <w:t xml:space="preserve"> experience skill gains or losses that exceeds one standard deviation (</w:t>
      </w:r>
      <w:r w:rsidR="000F07D9" w:rsidRPr="00DE7498">
        <w:rPr>
          <w:highlight w:val="yellow"/>
          <w:lang w:val="en-US"/>
        </w:rPr>
        <w:t>indicated by the dotted line</w:t>
      </w:r>
      <w:r w:rsidR="000F07D9" w:rsidRPr="00DE7498">
        <w:rPr>
          <w:lang w:val="en-US"/>
        </w:rPr>
        <w:t>).</w:t>
      </w:r>
    </w:p>
    <w:p w14:paraId="5CE8AD08" w14:textId="18C63B39" w:rsidR="00BC26F2" w:rsidRPr="00DE7498" w:rsidRDefault="00D143F0" w:rsidP="00BC26F2">
      <w:pPr>
        <w:ind w:firstLine="0"/>
        <w:jc w:val="center"/>
        <w:rPr>
          <w:lang w:val="en-US"/>
        </w:rPr>
      </w:pPr>
      <w:commentRangeStart w:id="197"/>
      <w:r w:rsidRPr="00DE7498">
        <w:rPr>
          <w:lang w:val="en-US"/>
        </w:rPr>
        <w:t xml:space="preserve"> </w:t>
      </w:r>
      <w:r w:rsidR="00BA7C24">
        <w:rPr>
          <w:lang w:val="en-US"/>
        </w:rPr>
        <w:t xml:space="preserve">[Figure </w:t>
      </w:r>
      <w:ins w:id="198" w:author="Miyamoto, Ai" w:date="2019-10-30T15:07:00Z">
        <w:r w:rsidR="00BA7C24">
          <w:rPr>
            <w:lang w:val="en-US"/>
          </w:rPr>
          <w:t>2</w:t>
        </w:r>
      </w:ins>
      <w:del w:id="199" w:author="Miyamoto, Ai" w:date="2019-10-30T15:07:00Z">
        <w:r w:rsidR="00BA7C24" w:rsidDel="00BA7C24">
          <w:rPr>
            <w:lang w:val="en-US"/>
          </w:rPr>
          <w:delText>4</w:delText>
        </w:r>
      </w:del>
      <w:r w:rsidR="00BC26F2" w:rsidRPr="00DE7498">
        <w:rPr>
          <w:lang w:val="en-US"/>
        </w:rPr>
        <w:t>]</w:t>
      </w:r>
      <w:commentRangeEnd w:id="197"/>
      <w:r w:rsidR="00BA7C24">
        <w:rPr>
          <w:rStyle w:val="Kommentarzeichen"/>
        </w:rPr>
        <w:commentReference w:id="197"/>
      </w:r>
    </w:p>
    <w:p w14:paraId="6EB63A41" w14:textId="78D94D27" w:rsidR="004D6261" w:rsidRPr="00DE7498" w:rsidRDefault="004D6261">
      <w:pPr>
        <w:ind w:firstLine="0"/>
        <w:rPr>
          <w:lang w:val="en-US"/>
        </w:rPr>
        <w:pPrChange w:id="200" w:author="Miyamoto, Ai" w:date="2019-10-30T16:10:00Z">
          <w:pPr/>
        </w:pPrChange>
      </w:pPr>
      <w:r w:rsidRPr="00DE7498">
        <w:rPr>
          <w:lang w:val="en-US"/>
        </w:rPr>
        <w:t xml:space="preserve">Table 3 also reveals </w:t>
      </w:r>
      <w:r w:rsidR="008E4C3C" w:rsidRPr="00DE7498">
        <w:rPr>
          <w:lang w:val="en-US"/>
        </w:rPr>
        <w:t xml:space="preserve">some </w:t>
      </w:r>
      <w:r w:rsidRPr="00DE7498">
        <w:rPr>
          <w:lang w:val="en-US"/>
        </w:rPr>
        <w:t xml:space="preserve">differences in mean-level change across socio-demographic subgroups. Specifically, young adults (18–29 years) experience </w:t>
      </w:r>
      <w:r w:rsidR="009D4F26" w:rsidRPr="00DE7498">
        <w:rPr>
          <w:lang w:val="en-US"/>
        </w:rPr>
        <w:t xml:space="preserve">non-negligible average gains </w:t>
      </w:r>
      <w:r w:rsidRPr="00DE7498">
        <w:rPr>
          <w:lang w:val="en-US"/>
        </w:rPr>
        <w:t xml:space="preserve">in </w:t>
      </w:r>
      <w:r w:rsidR="009D4F26" w:rsidRPr="00DE7498">
        <w:rPr>
          <w:lang w:val="en-US"/>
        </w:rPr>
        <w:t xml:space="preserve">both </w:t>
      </w:r>
      <w:r w:rsidRPr="00DE7498">
        <w:rPr>
          <w:lang w:val="en-US"/>
        </w:rPr>
        <w:t xml:space="preserve">literacy and numeracy. Moreover, the </w:t>
      </w:r>
      <w:r w:rsidR="009D4F26" w:rsidRPr="00DE7498">
        <w:rPr>
          <w:lang w:val="en-US"/>
        </w:rPr>
        <w:t xml:space="preserve">most </w:t>
      </w:r>
      <w:r w:rsidRPr="00DE7498">
        <w:rPr>
          <w:lang w:val="en-US"/>
        </w:rPr>
        <w:t xml:space="preserve">highly </w:t>
      </w:r>
      <w:r w:rsidR="009D4F26" w:rsidRPr="00DE7498">
        <w:rPr>
          <w:lang w:val="en-US"/>
        </w:rPr>
        <w:t xml:space="preserve">respondents </w:t>
      </w:r>
      <w:r w:rsidRPr="00DE7498">
        <w:rPr>
          <w:lang w:val="en-US"/>
        </w:rPr>
        <w:t xml:space="preserve">experience </w:t>
      </w:r>
      <w:r w:rsidR="009D4F26" w:rsidRPr="00DE7498">
        <w:rPr>
          <w:lang w:val="en-US"/>
        </w:rPr>
        <w:t xml:space="preserve">average </w:t>
      </w:r>
      <w:r w:rsidRPr="00DE7498">
        <w:rPr>
          <w:lang w:val="en-US"/>
        </w:rPr>
        <w:t xml:space="preserve">gains in </w:t>
      </w:r>
      <w:r w:rsidR="008E4C3C" w:rsidRPr="00DE7498">
        <w:rPr>
          <w:lang w:val="en-US"/>
        </w:rPr>
        <w:t>literacy</w:t>
      </w:r>
      <w:r w:rsidRPr="00DE7498">
        <w:rPr>
          <w:lang w:val="en-US"/>
        </w:rPr>
        <w:t xml:space="preserve"> (but not numeracy</w:t>
      </w:r>
      <w:r w:rsidR="008E4C3C" w:rsidRPr="00DE7498">
        <w:rPr>
          <w:lang w:val="en-US"/>
        </w:rPr>
        <w:t>)</w:t>
      </w:r>
      <w:r w:rsidRPr="00DE7498">
        <w:rPr>
          <w:lang w:val="en-US"/>
        </w:rPr>
        <w:t xml:space="preserve"> over three years.</w:t>
      </w:r>
      <w:r w:rsidR="00780211">
        <w:rPr>
          <w:lang w:val="en-US"/>
        </w:rPr>
        <w:t xml:space="preserve"> </w:t>
      </w:r>
    </w:p>
    <w:p w14:paraId="15E10D77" w14:textId="52C4326D" w:rsidR="00BC26F2" w:rsidRPr="00DE7498" w:rsidRDefault="005019B2" w:rsidP="006B4F4A">
      <w:pPr>
        <w:rPr>
          <w:lang w:val="en-US"/>
        </w:rPr>
      </w:pPr>
      <w:commentRangeStart w:id="201"/>
      <w:r w:rsidRPr="00DE7498">
        <w:rPr>
          <w:lang w:val="en-US"/>
        </w:rPr>
        <w:t xml:space="preserve">What share of individuals experience change in literacy and numeracy that can be considered statistically significant? </w:t>
      </w:r>
      <w:r w:rsidR="00E41ED7" w:rsidRPr="00DE7498">
        <w:rPr>
          <w:lang w:val="en-US"/>
        </w:rPr>
        <w:t xml:space="preserve">According to the RCI values shown in </w:t>
      </w:r>
      <w:r w:rsidRPr="00DE7498">
        <w:rPr>
          <w:lang w:val="en-US"/>
        </w:rPr>
        <w:t>Table 4 (right column)</w:t>
      </w:r>
      <w:r w:rsidR="00E41ED7" w:rsidRPr="00DE7498">
        <w:rPr>
          <w:lang w:val="en-US"/>
        </w:rPr>
        <w:t xml:space="preserve">, </w:t>
      </w:r>
      <w:r w:rsidR="00E8061F" w:rsidRPr="00DE7498">
        <w:rPr>
          <w:highlight w:val="yellow"/>
          <w:lang w:val="en-US"/>
        </w:rPr>
        <w:t>XX</w:t>
      </w:r>
      <w:r w:rsidR="00E8061F" w:rsidRPr="00DE7498">
        <w:rPr>
          <w:lang w:val="en-US"/>
        </w:rPr>
        <w:t xml:space="preserve">% respondents experience gains in literacy that exceeds </w:t>
      </w:r>
      <w:commentRangeEnd w:id="201"/>
      <w:r w:rsidR="009D4F26" w:rsidRPr="00DE7498">
        <w:rPr>
          <w:rStyle w:val="Kommentarzeichen"/>
        </w:rPr>
        <w:commentReference w:id="201"/>
      </w:r>
    </w:p>
    <w:p w14:paraId="2F7BBF29" w14:textId="77777777" w:rsidR="005019B2" w:rsidRPr="00DE7498" w:rsidRDefault="005019B2" w:rsidP="006B4F4A">
      <w:pPr>
        <w:rPr>
          <w:lang w:val="en-US"/>
        </w:rPr>
      </w:pPr>
    </w:p>
    <w:p w14:paraId="5DA8297A" w14:textId="34851A72" w:rsidR="00900E18" w:rsidRPr="00DE7498" w:rsidRDefault="00900E18" w:rsidP="00900E18">
      <w:pPr>
        <w:pStyle w:val="berschrift2"/>
        <w:rPr>
          <w:lang w:val="en-US"/>
        </w:rPr>
      </w:pPr>
      <w:commentRangeStart w:id="202"/>
      <w:r w:rsidRPr="00DE7498">
        <w:rPr>
          <w:lang w:val="en-US"/>
        </w:rPr>
        <w:t>Results from NEPS SC6: Six-Year Change in Literacy and Numeracy</w:t>
      </w:r>
      <w:commentRangeEnd w:id="202"/>
      <w:r w:rsidR="005C00C3" w:rsidRPr="00DE7498">
        <w:rPr>
          <w:rStyle w:val="Kommentarzeichen"/>
          <w:b w:val="0"/>
        </w:rPr>
        <w:commentReference w:id="202"/>
      </w:r>
    </w:p>
    <w:p w14:paraId="00000041" w14:textId="626B70AB" w:rsidR="00617D5D" w:rsidRPr="00780211" w:rsidRDefault="004D6261">
      <w:pPr>
        <w:rPr>
          <w:color w:val="FF0000"/>
          <w:lang w:val="en-US"/>
        </w:rPr>
      </w:pPr>
      <w:r w:rsidRPr="00780211">
        <w:rPr>
          <w:b/>
          <w:color w:val="FF0000"/>
          <w:lang w:val="en-US"/>
        </w:rPr>
        <w:t xml:space="preserve">Relative change. </w:t>
      </w:r>
      <w:r w:rsidR="002B1372" w:rsidRPr="00780211">
        <w:rPr>
          <w:rFonts w:eastAsia="Arial Unicode MS"/>
          <w:color w:val="FF0000"/>
          <w:lang w:val="en-US"/>
        </w:rPr>
        <w:t xml:space="preserve">Turning to </w:t>
      </w:r>
      <w:r w:rsidRPr="00780211">
        <w:rPr>
          <w:rFonts w:eastAsia="Arial Unicode MS"/>
          <w:color w:val="FF0000"/>
          <w:lang w:val="en-US"/>
        </w:rPr>
        <w:t xml:space="preserve">relative </w:t>
      </w:r>
      <w:r w:rsidR="002B1372" w:rsidRPr="00780211">
        <w:rPr>
          <w:rFonts w:eastAsia="Arial Unicode MS"/>
          <w:color w:val="FF0000"/>
          <w:lang w:val="en-US"/>
        </w:rPr>
        <w:t xml:space="preserve">change </w:t>
      </w:r>
      <w:r w:rsidR="00900E18" w:rsidRPr="00780211">
        <w:rPr>
          <w:rFonts w:eastAsia="Arial Unicode MS"/>
          <w:color w:val="FF0000"/>
          <w:lang w:val="en-US"/>
        </w:rPr>
        <w:t xml:space="preserve">in </w:t>
      </w:r>
      <w:r w:rsidR="002B1372" w:rsidRPr="00780211">
        <w:rPr>
          <w:rFonts w:eastAsia="Arial Unicode MS"/>
          <w:color w:val="FF0000"/>
          <w:lang w:val="en-US"/>
        </w:rPr>
        <w:t xml:space="preserve">literacy </w:t>
      </w:r>
      <w:r w:rsidR="00147FFD" w:rsidRPr="00780211">
        <w:rPr>
          <w:rFonts w:eastAsia="Arial Unicode MS"/>
          <w:color w:val="FF0000"/>
          <w:lang w:val="en-US"/>
        </w:rPr>
        <w:t xml:space="preserve">and numeracy </w:t>
      </w:r>
      <w:r w:rsidR="002B1372" w:rsidRPr="00780211">
        <w:rPr>
          <w:rFonts w:eastAsia="Arial Unicode MS"/>
          <w:color w:val="FF0000"/>
          <w:lang w:val="en-US"/>
        </w:rPr>
        <w:t>over six years in</w:t>
      </w:r>
      <w:r w:rsidR="00900E18" w:rsidRPr="00780211">
        <w:rPr>
          <w:rFonts w:eastAsia="Arial Unicode MS"/>
          <w:color w:val="FF0000"/>
          <w:lang w:val="en-US"/>
        </w:rPr>
        <w:t xml:space="preserve"> NEPS (Table 2, right column), in</w:t>
      </w:r>
      <w:r w:rsidR="002B1372" w:rsidRPr="00780211">
        <w:rPr>
          <w:rFonts w:eastAsia="Arial Unicode MS"/>
          <w:color w:val="FF0000"/>
          <w:lang w:val="en-US"/>
        </w:rPr>
        <w:t xml:space="preserve"> the total sample, we find </w:t>
      </w:r>
      <w:r w:rsidR="00147FFD" w:rsidRPr="00780211">
        <w:rPr>
          <w:rFonts w:eastAsia="Arial Unicode MS"/>
          <w:color w:val="FF0000"/>
          <w:lang w:val="en-US"/>
        </w:rPr>
        <w:t xml:space="preserve">relatively high correlation </w:t>
      </w:r>
      <w:r w:rsidR="00147FFD" w:rsidRPr="00780211">
        <w:rPr>
          <w:color w:val="FF0000"/>
          <w:lang w:val="en-US"/>
        </w:rPr>
        <w:t>(</w:t>
      </w:r>
      <w:r w:rsidR="00147FFD" w:rsidRPr="00780211">
        <w:rPr>
          <w:i/>
          <w:color w:val="FF0000"/>
          <w:lang w:val="en-US"/>
        </w:rPr>
        <w:t>r</w:t>
      </w:r>
      <w:r w:rsidR="00147FFD" w:rsidRPr="00780211">
        <w:rPr>
          <w:color w:val="FF0000"/>
          <w:vertAlign w:val="subscript"/>
          <w:lang w:val="en-US"/>
        </w:rPr>
        <w:t>T1, T2</w:t>
      </w:r>
      <w:r w:rsidR="00147FFD" w:rsidRPr="00780211">
        <w:rPr>
          <w:color w:val="FF0000"/>
          <w:lang w:val="en-US"/>
        </w:rPr>
        <w:t>) of both literacy</w:t>
      </w:r>
      <w:r w:rsidR="00147FFD" w:rsidRPr="00780211">
        <w:rPr>
          <w:rFonts w:eastAsia="Arial Unicode MS"/>
          <w:color w:val="FF0000"/>
          <w:lang w:val="en-US"/>
        </w:rPr>
        <w:t xml:space="preserve"> and numeracy. A</w:t>
      </w:r>
      <w:r w:rsidR="002B1372" w:rsidRPr="00780211">
        <w:rPr>
          <w:rFonts w:eastAsia="Arial Unicode MS"/>
          <w:color w:val="FF0000"/>
          <w:lang w:val="en-US"/>
        </w:rPr>
        <w:t xml:space="preserve">s expected, </w:t>
      </w:r>
      <w:r w:rsidR="00147FFD" w:rsidRPr="00780211">
        <w:rPr>
          <w:rFonts w:eastAsia="Arial Unicode MS"/>
          <w:color w:val="FF0000"/>
          <w:lang w:val="en-US"/>
        </w:rPr>
        <w:t xml:space="preserve">six-year stabilities for literacy and numeracy </w:t>
      </w:r>
      <w:r w:rsidR="002B1372" w:rsidRPr="00780211">
        <w:rPr>
          <w:rFonts w:eastAsia="Arial Unicode MS"/>
          <w:color w:val="FF0000"/>
          <w:lang w:val="en-US"/>
        </w:rPr>
        <w:t>are considerably lower than the three-year consistencies in PIAAC</w:t>
      </w:r>
      <w:r w:rsidR="00604594">
        <w:rPr>
          <w:rFonts w:eastAsia="Arial Unicode MS"/>
          <w:color w:val="FF0000"/>
          <w:lang w:val="en-US"/>
        </w:rPr>
        <w:t>-</w:t>
      </w:r>
      <w:r w:rsidR="00A51109">
        <w:rPr>
          <w:rFonts w:eastAsia="Arial Unicode MS"/>
          <w:color w:val="FF0000"/>
          <w:lang w:val="en-US"/>
        </w:rPr>
        <w:t>L</w:t>
      </w:r>
      <w:r w:rsidR="002B1372" w:rsidRPr="00780211">
        <w:rPr>
          <w:rFonts w:eastAsia="Arial Unicode MS"/>
          <w:color w:val="FF0000"/>
          <w:lang w:val="en-US"/>
        </w:rPr>
        <w:t xml:space="preserve">, and lower than what one would expect by simply extrapolating the three-year correlation from PIAAC-L (.85 </w:t>
      </w:r>
      <w:r w:rsidR="002B1372" w:rsidRPr="00780211">
        <w:rPr>
          <w:rFonts w:ascii="Segoe UI Symbol" w:eastAsia="Arial Unicode MS" w:hAnsi="Segoe UI Symbol" w:cs="Segoe UI Symbol"/>
          <w:color w:val="FF0000"/>
          <w:lang w:val="en-US"/>
        </w:rPr>
        <w:t>✕</w:t>
      </w:r>
      <w:r w:rsidR="002B1372" w:rsidRPr="00780211">
        <w:rPr>
          <w:rFonts w:eastAsia="Arial Unicode MS"/>
          <w:color w:val="FF0000"/>
          <w:lang w:val="en-US"/>
        </w:rPr>
        <w:t xml:space="preserve"> </w:t>
      </w:r>
      <w:r w:rsidR="002B1372" w:rsidRPr="00780211">
        <w:rPr>
          <w:color w:val="FF0000"/>
          <w:lang w:val="en-US"/>
        </w:rPr>
        <w:t>.85 = .72</w:t>
      </w:r>
      <w:r w:rsidR="00147FFD" w:rsidRPr="00780211">
        <w:rPr>
          <w:color w:val="FF0000"/>
          <w:lang w:val="en-US"/>
        </w:rPr>
        <w:t xml:space="preserve"> for literacy; .82 </w:t>
      </w:r>
      <w:r w:rsidR="00147FFD" w:rsidRPr="00780211">
        <w:rPr>
          <w:rFonts w:ascii="Segoe UI Symbol" w:eastAsia="Arial Unicode MS" w:hAnsi="Segoe UI Symbol" w:cs="Segoe UI Symbol"/>
          <w:color w:val="FF0000"/>
          <w:lang w:val="en-US"/>
        </w:rPr>
        <w:t>✕</w:t>
      </w:r>
      <w:r w:rsidR="00147FFD" w:rsidRPr="00780211">
        <w:rPr>
          <w:rFonts w:eastAsia="Arial Unicode MS"/>
          <w:color w:val="FF0000"/>
          <w:lang w:val="en-US"/>
        </w:rPr>
        <w:t xml:space="preserve"> </w:t>
      </w:r>
      <w:r w:rsidR="00147FFD" w:rsidRPr="00780211">
        <w:rPr>
          <w:color w:val="FF0000"/>
          <w:lang w:val="en-US"/>
        </w:rPr>
        <w:t>.82 = .67 for numeracy</w:t>
      </w:r>
      <w:r w:rsidR="002B1372" w:rsidRPr="00780211">
        <w:rPr>
          <w:color w:val="FF0000"/>
          <w:lang w:val="en-US"/>
        </w:rPr>
        <w:t>). The correlation</w:t>
      </w:r>
      <w:r w:rsidR="006F6856">
        <w:rPr>
          <w:color w:val="FF0000"/>
          <w:lang w:val="en-US"/>
        </w:rPr>
        <w:t>s impl</w:t>
      </w:r>
      <w:r w:rsidR="00A51109">
        <w:rPr>
          <w:color w:val="FF0000"/>
          <w:lang w:val="en-US"/>
        </w:rPr>
        <w:t>y</w:t>
      </w:r>
      <w:r w:rsidR="002B1372" w:rsidRPr="00780211">
        <w:rPr>
          <w:color w:val="FF0000"/>
          <w:lang w:val="en-US"/>
        </w:rPr>
        <w:t xml:space="preserve"> that the two measures of skills spaced six years apart share only 38% of their variance</w:t>
      </w:r>
      <w:r w:rsidR="00147FFD" w:rsidRPr="00780211">
        <w:rPr>
          <w:color w:val="FF0000"/>
          <w:lang w:val="en-US"/>
        </w:rPr>
        <w:t xml:space="preserve"> for literacy and 50 % of variance for numeracy</w:t>
      </w:r>
      <w:r w:rsidR="00EA4603" w:rsidRPr="00780211">
        <w:rPr>
          <w:color w:val="FF0000"/>
          <w:lang w:val="en-US"/>
        </w:rPr>
        <w:t>, which as expected, is much lower than that for skills over three years</w:t>
      </w:r>
      <w:r w:rsidR="002B1372" w:rsidRPr="00780211">
        <w:rPr>
          <w:color w:val="FF0000"/>
          <w:lang w:val="en-US"/>
        </w:rPr>
        <w:t xml:space="preserve">. </w:t>
      </w:r>
    </w:p>
    <w:p w14:paraId="664F819A" w14:textId="74CC2591" w:rsidR="00EA4603" w:rsidRPr="00780211" w:rsidRDefault="00EA4603">
      <w:pPr>
        <w:rPr>
          <w:color w:val="FF0000"/>
          <w:lang w:val="en-US"/>
        </w:rPr>
      </w:pPr>
      <w:r w:rsidRPr="00CB357F">
        <w:rPr>
          <w:color w:val="FF0000"/>
          <w:lang w:val="en-US"/>
        </w:rPr>
        <w:t xml:space="preserve">Akin to PIAAC-L, </w:t>
      </w:r>
      <w:r w:rsidR="00CB357F">
        <w:rPr>
          <w:color w:val="FF0000"/>
          <w:lang w:val="en-US"/>
        </w:rPr>
        <w:t xml:space="preserve">we also found some </w:t>
      </w:r>
      <w:r w:rsidRPr="00CB357F">
        <w:rPr>
          <w:color w:val="FF0000"/>
          <w:lang w:val="en-US"/>
        </w:rPr>
        <w:t xml:space="preserve">differences in the rank-order </w:t>
      </w:r>
      <w:r w:rsidR="00E8051F">
        <w:rPr>
          <w:color w:val="FF0000"/>
          <w:lang w:val="en-US"/>
        </w:rPr>
        <w:t>stability</w:t>
      </w:r>
      <w:r w:rsidR="00E8051F" w:rsidRPr="00CB357F">
        <w:rPr>
          <w:color w:val="FF0000"/>
          <w:lang w:val="en-US"/>
        </w:rPr>
        <w:t xml:space="preserve"> </w:t>
      </w:r>
      <w:r w:rsidRPr="00CB357F">
        <w:rPr>
          <w:color w:val="FF0000"/>
          <w:lang w:val="en-US"/>
        </w:rPr>
        <w:t>between different socio-demogr</w:t>
      </w:r>
      <w:r w:rsidR="00CB357F">
        <w:rPr>
          <w:color w:val="FF0000"/>
          <w:lang w:val="en-US"/>
        </w:rPr>
        <w:t>aphic subgroups in NEPS SC6</w:t>
      </w:r>
      <w:r w:rsidRPr="00CB357F">
        <w:rPr>
          <w:color w:val="FF0000"/>
          <w:lang w:val="en-US"/>
        </w:rPr>
        <w:t xml:space="preserve">. The rank-order </w:t>
      </w:r>
      <w:r w:rsidR="00E8051F">
        <w:rPr>
          <w:color w:val="FF0000"/>
          <w:lang w:val="en-US"/>
        </w:rPr>
        <w:t>stability</w:t>
      </w:r>
      <w:r w:rsidR="00E8051F" w:rsidRPr="00CB357F">
        <w:rPr>
          <w:color w:val="FF0000"/>
          <w:lang w:val="en-US"/>
        </w:rPr>
        <w:t xml:space="preserve"> </w:t>
      </w:r>
      <w:r w:rsidRPr="00CB357F">
        <w:rPr>
          <w:color w:val="FF0000"/>
          <w:lang w:val="en-US"/>
        </w:rPr>
        <w:t xml:space="preserve">of literacy and numeracy </w:t>
      </w:r>
      <w:r w:rsidR="001B2CB4" w:rsidRPr="00CB357F">
        <w:rPr>
          <w:color w:val="FF0000"/>
          <w:lang w:val="en-US"/>
        </w:rPr>
        <w:t xml:space="preserve">is </w:t>
      </w:r>
      <w:r w:rsidR="006F6856">
        <w:rPr>
          <w:color w:val="FF0000"/>
          <w:lang w:val="en-US"/>
        </w:rPr>
        <w:t>significantly higher in</w:t>
      </w:r>
      <w:r w:rsidRPr="00CB357F">
        <w:rPr>
          <w:color w:val="FF0000"/>
          <w:lang w:val="en-US"/>
        </w:rPr>
        <w:t xml:space="preserve"> you</w:t>
      </w:r>
      <w:r w:rsidR="006F6856">
        <w:rPr>
          <w:color w:val="FF0000"/>
          <w:lang w:val="en-US"/>
        </w:rPr>
        <w:t>ng</w:t>
      </w:r>
      <w:r w:rsidR="001B2CB4" w:rsidRPr="00CB357F">
        <w:rPr>
          <w:color w:val="FF0000"/>
          <w:lang w:val="en-US"/>
        </w:rPr>
        <w:t xml:space="preserve"> adulthood </w:t>
      </w:r>
      <w:r w:rsidR="006F6856" w:rsidRPr="006F6856">
        <w:rPr>
          <w:color w:val="FF0000"/>
          <w:lang w:val="en-US"/>
        </w:rPr>
        <w:t xml:space="preserve">(18–29 years) </w:t>
      </w:r>
      <w:r w:rsidR="001B2CB4" w:rsidRPr="00CB357F">
        <w:rPr>
          <w:color w:val="FF0000"/>
          <w:lang w:val="en-US"/>
        </w:rPr>
        <w:t xml:space="preserve">and </w:t>
      </w:r>
      <w:r w:rsidR="006F6856">
        <w:rPr>
          <w:color w:val="FF0000"/>
          <w:lang w:val="en-US"/>
        </w:rPr>
        <w:t>lower in old</w:t>
      </w:r>
      <w:r w:rsidR="001B2CB4" w:rsidRPr="00CB357F">
        <w:rPr>
          <w:color w:val="FF0000"/>
          <w:lang w:val="en-US"/>
        </w:rPr>
        <w:t xml:space="preserve"> adulthood</w:t>
      </w:r>
      <w:r w:rsidR="006F6856">
        <w:rPr>
          <w:color w:val="FF0000"/>
          <w:lang w:val="en-US"/>
        </w:rPr>
        <w:t xml:space="preserve"> </w:t>
      </w:r>
      <w:r w:rsidR="006F6856" w:rsidRPr="006F6856">
        <w:rPr>
          <w:color w:val="FF0000"/>
          <w:lang w:val="en-US"/>
        </w:rPr>
        <w:t>(55+ years)</w:t>
      </w:r>
      <w:r w:rsidRPr="006F6856">
        <w:rPr>
          <w:color w:val="FF0000"/>
          <w:lang w:val="en-US"/>
        </w:rPr>
        <w:t>.</w:t>
      </w:r>
      <w:r w:rsidR="00C93F5E" w:rsidRPr="006F6856">
        <w:rPr>
          <w:color w:val="FF0000"/>
          <w:lang w:val="en-US"/>
        </w:rPr>
        <w:t xml:space="preserve"> </w:t>
      </w:r>
      <w:r w:rsidR="00C93F5E" w:rsidRPr="00CB357F">
        <w:rPr>
          <w:color w:val="FF0000"/>
          <w:lang w:val="en-US"/>
        </w:rPr>
        <w:t xml:space="preserve">The rank-order stability of numeracy </w:t>
      </w:r>
      <w:r w:rsidR="006F6856">
        <w:rPr>
          <w:color w:val="FF0000"/>
          <w:lang w:val="en-US"/>
        </w:rPr>
        <w:t xml:space="preserve">(but not of literacy) </w:t>
      </w:r>
      <w:r w:rsidR="00C93F5E" w:rsidRPr="00CB357F">
        <w:rPr>
          <w:color w:val="FF0000"/>
          <w:lang w:val="en-US"/>
        </w:rPr>
        <w:t xml:space="preserve">is </w:t>
      </w:r>
      <w:r w:rsidR="006F6856">
        <w:rPr>
          <w:color w:val="FF0000"/>
          <w:lang w:val="en-US"/>
        </w:rPr>
        <w:t xml:space="preserve">also significantly </w:t>
      </w:r>
      <w:r w:rsidR="00B635E9" w:rsidRPr="00CB357F">
        <w:rPr>
          <w:color w:val="FF0000"/>
          <w:lang w:val="en-US"/>
        </w:rPr>
        <w:t>higher</w:t>
      </w:r>
      <w:r w:rsidR="00C93F5E" w:rsidRPr="00CB357F">
        <w:rPr>
          <w:color w:val="FF0000"/>
          <w:lang w:val="en-US"/>
        </w:rPr>
        <w:t xml:space="preserve"> among the </w:t>
      </w:r>
      <w:r w:rsidR="00B635E9" w:rsidRPr="00CB357F">
        <w:rPr>
          <w:color w:val="FF0000"/>
          <w:lang w:val="en-US"/>
        </w:rPr>
        <w:t>higher</w:t>
      </w:r>
      <w:r w:rsidR="00C93F5E" w:rsidRPr="00CB357F">
        <w:rPr>
          <w:color w:val="FF0000"/>
          <w:lang w:val="en-US"/>
        </w:rPr>
        <w:t xml:space="preserve">-educated than the </w:t>
      </w:r>
      <w:r w:rsidR="00B635E9" w:rsidRPr="00CB357F">
        <w:rPr>
          <w:color w:val="FF0000"/>
          <w:lang w:val="en-US"/>
        </w:rPr>
        <w:t>lower</w:t>
      </w:r>
      <w:r w:rsidR="00C93F5E" w:rsidRPr="00CB357F">
        <w:rPr>
          <w:color w:val="FF0000"/>
          <w:lang w:val="en-US"/>
        </w:rPr>
        <w:t xml:space="preserve">-educated. </w:t>
      </w:r>
      <w:r w:rsidR="006F6856">
        <w:rPr>
          <w:color w:val="FF0000"/>
          <w:lang w:val="en-US"/>
        </w:rPr>
        <w:t xml:space="preserve">There was no significant difference in the rank-order stability for males and females.  </w:t>
      </w:r>
      <w:r w:rsidR="00B635E9" w:rsidRPr="00780211">
        <w:rPr>
          <w:color w:val="FF0000"/>
          <w:lang w:val="en-US"/>
        </w:rPr>
        <w:t xml:space="preserve"> </w:t>
      </w:r>
    </w:p>
    <w:p w14:paraId="00000042" w14:textId="15096B91" w:rsidR="00617D5D" w:rsidRPr="00780211" w:rsidRDefault="002B1372" w:rsidP="00A51109">
      <w:pPr>
        <w:rPr>
          <w:color w:val="FF0000"/>
          <w:lang w:val="en-US"/>
        </w:rPr>
      </w:pPr>
      <w:r w:rsidRPr="00780211">
        <w:rPr>
          <w:color w:val="FF0000"/>
          <w:lang w:val="en-US"/>
        </w:rPr>
        <w:t xml:space="preserve">Figure </w:t>
      </w:r>
      <w:r w:rsidR="00BA7C24" w:rsidRPr="00780211">
        <w:rPr>
          <w:color w:val="FF0000"/>
          <w:lang w:val="en-US"/>
        </w:rPr>
        <w:t>3</w:t>
      </w:r>
      <w:r w:rsidRPr="00780211">
        <w:rPr>
          <w:color w:val="FF0000"/>
          <w:lang w:val="en-US"/>
        </w:rPr>
        <w:t xml:space="preserve"> shows the </w:t>
      </w:r>
      <w:r w:rsidR="00A51109">
        <w:rPr>
          <w:color w:val="FF0000"/>
          <w:lang w:val="en-US"/>
        </w:rPr>
        <w:t xml:space="preserve">graphical representations of </w:t>
      </w:r>
      <w:r w:rsidRPr="00780211">
        <w:rPr>
          <w:color w:val="FF0000"/>
          <w:lang w:val="en-US"/>
        </w:rPr>
        <w:t>six-year correlation</w:t>
      </w:r>
      <w:r w:rsidR="00A51109">
        <w:rPr>
          <w:color w:val="FF0000"/>
          <w:lang w:val="en-US"/>
        </w:rPr>
        <w:t>s</w:t>
      </w:r>
      <w:r w:rsidRPr="00780211">
        <w:rPr>
          <w:color w:val="FF0000"/>
          <w:lang w:val="en-US"/>
        </w:rPr>
        <w:t xml:space="preserve"> </w:t>
      </w:r>
      <w:r w:rsidR="004B2444" w:rsidRPr="00780211">
        <w:rPr>
          <w:color w:val="FF0000"/>
          <w:lang w:val="en-US"/>
        </w:rPr>
        <w:t xml:space="preserve">for literacy and numeracy </w:t>
      </w:r>
      <w:r w:rsidRPr="00780211">
        <w:rPr>
          <w:color w:val="FF0000"/>
          <w:lang w:val="en-US"/>
        </w:rPr>
        <w:t>for the total adult population. Notice that, compared to the th</w:t>
      </w:r>
      <w:r w:rsidR="00BA7C24" w:rsidRPr="00780211">
        <w:rPr>
          <w:color w:val="FF0000"/>
          <w:lang w:val="en-US"/>
        </w:rPr>
        <w:t>ree-year stabilities in Figure 1</w:t>
      </w:r>
      <w:r w:rsidRPr="00780211">
        <w:rPr>
          <w:color w:val="FF0000"/>
          <w:lang w:val="en-US"/>
        </w:rPr>
        <w:t>, the angle between the (hypothetical) perfect correlation</w:t>
      </w:r>
      <w:r w:rsidR="00046CD9" w:rsidRPr="00780211">
        <w:rPr>
          <w:color w:val="FF0000"/>
          <w:lang w:val="en-US"/>
        </w:rPr>
        <w:t xml:space="preserve"> in red line</w:t>
      </w:r>
      <w:r w:rsidRPr="00780211">
        <w:rPr>
          <w:color w:val="FF0000"/>
          <w:lang w:val="en-US"/>
        </w:rPr>
        <w:t xml:space="preserve"> </w:t>
      </w:r>
      <w:r w:rsidR="004B2444" w:rsidRPr="00780211">
        <w:rPr>
          <w:color w:val="FF0000"/>
          <w:lang w:val="en-US"/>
        </w:rPr>
        <w:t xml:space="preserve">and the actual correlation in gray line </w:t>
      </w:r>
      <w:r w:rsidRPr="00780211">
        <w:rPr>
          <w:color w:val="FF0000"/>
          <w:lang w:val="en-US"/>
        </w:rPr>
        <w:t>is now larger</w:t>
      </w:r>
      <w:r w:rsidR="004B2444" w:rsidRPr="00780211">
        <w:rPr>
          <w:color w:val="FF0000"/>
          <w:lang w:val="en-US"/>
        </w:rPr>
        <w:t xml:space="preserve"> for both literacy and numeracy</w:t>
      </w:r>
      <w:r w:rsidR="00A51109">
        <w:rPr>
          <w:color w:val="FF0000"/>
          <w:lang w:val="en-US"/>
        </w:rPr>
        <w:t>, indicating</w:t>
      </w:r>
      <w:r w:rsidRPr="00780211">
        <w:rPr>
          <w:color w:val="FF0000"/>
          <w:lang w:val="en-US"/>
        </w:rPr>
        <w:t xml:space="preserve"> greater deviation</w:t>
      </w:r>
      <w:r w:rsidR="00A51109">
        <w:rPr>
          <w:color w:val="FF0000"/>
          <w:lang w:val="en-US"/>
        </w:rPr>
        <w:t>s</w:t>
      </w:r>
      <w:r w:rsidRPr="00780211">
        <w:rPr>
          <w:color w:val="FF0000"/>
          <w:lang w:val="en-US"/>
        </w:rPr>
        <w:t xml:space="preserve"> from perfect stabilit</w:t>
      </w:r>
      <w:r w:rsidR="00A51109">
        <w:rPr>
          <w:color w:val="FF0000"/>
          <w:lang w:val="en-US"/>
        </w:rPr>
        <w:t>ies</w:t>
      </w:r>
      <w:r w:rsidRPr="00780211">
        <w:rPr>
          <w:color w:val="FF0000"/>
          <w:lang w:val="en-US"/>
        </w:rPr>
        <w:t>. Moreover, the dot cloud is much more dispersed</w:t>
      </w:r>
      <w:r w:rsidR="004B2444" w:rsidRPr="00780211">
        <w:rPr>
          <w:color w:val="FF0000"/>
          <w:lang w:val="en-US"/>
        </w:rPr>
        <w:t xml:space="preserve"> for both literacy and numeracy</w:t>
      </w:r>
      <w:r w:rsidR="00A51109">
        <w:rPr>
          <w:color w:val="FF0000"/>
          <w:lang w:val="en-US"/>
        </w:rPr>
        <w:t xml:space="preserve"> compared to PIAAC-L</w:t>
      </w:r>
      <w:r w:rsidRPr="00780211">
        <w:rPr>
          <w:color w:val="FF0000"/>
          <w:lang w:val="en-US"/>
        </w:rPr>
        <w:t xml:space="preserve">. Also notice a small number of individuals who concentrate at the upper end of the </w:t>
      </w:r>
      <w:r w:rsidR="004B2444" w:rsidRPr="00780211">
        <w:rPr>
          <w:color w:val="FF0000"/>
          <w:lang w:val="en-US"/>
        </w:rPr>
        <w:t xml:space="preserve">literacy and numeracy </w:t>
      </w:r>
      <w:r w:rsidRPr="00780211">
        <w:rPr>
          <w:color w:val="FF0000"/>
          <w:lang w:val="en-US"/>
        </w:rPr>
        <w:t xml:space="preserve">distribution (i.e., in the upper right </w:t>
      </w:r>
      <w:r w:rsidRPr="00780211">
        <w:rPr>
          <w:color w:val="FF0000"/>
          <w:lang w:val="en-US"/>
        </w:rPr>
        <w:lastRenderedPageBreak/>
        <w:t xml:space="preserve">corner of the figure). </w:t>
      </w:r>
      <w:commentRangeStart w:id="203"/>
      <w:r w:rsidRPr="00780211">
        <w:rPr>
          <w:color w:val="FF0000"/>
          <w:lang w:val="en-US"/>
        </w:rPr>
        <w:t>This pattern suggests the presence of ceiling effects in the NEPS literacy and numeracy tests for these individuals.</w:t>
      </w:r>
      <w:commentRangeEnd w:id="203"/>
      <w:r w:rsidRPr="00780211">
        <w:rPr>
          <w:color w:val="FF0000"/>
        </w:rPr>
        <w:commentReference w:id="203"/>
      </w:r>
      <w:r w:rsidR="00046CD9" w:rsidRPr="00780211">
        <w:rPr>
          <w:color w:val="FF0000"/>
          <w:lang w:val="en-US"/>
        </w:rPr>
        <w:t xml:space="preserve"> </w:t>
      </w:r>
    </w:p>
    <w:p w14:paraId="00000043" w14:textId="77777777" w:rsidR="00617D5D" w:rsidRPr="00780211" w:rsidRDefault="002B1372">
      <w:pPr>
        <w:ind w:firstLine="0"/>
        <w:jc w:val="center"/>
        <w:rPr>
          <w:color w:val="FF0000"/>
          <w:lang w:val="en-US"/>
        </w:rPr>
      </w:pPr>
      <w:r w:rsidRPr="00780211">
        <w:rPr>
          <w:color w:val="FF0000"/>
          <w:lang w:val="en-US"/>
        </w:rPr>
        <w:t>[Figure 3]</w:t>
      </w:r>
    </w:p>
    <w:p w14:paraId="23E48D21" w14:textId="74DA929A" w:rsidR="006B0A71" w:rsidRPr="00780211" w:rsidRDefault="004D6261" w:rsidP="006B0A71">
      <w:pPr>
        <w:pStyle w:val="berschrift2"/>
        <w:ind w:firstLine="720"/>
        <w:rPr>
          <w:color w:val="FF0000"/>
          <w:lang w:val="en-US"/>
        </w:rPr>
      </w:pPr>
      <w:bookmarkStart w:id="204" w:name="_ltyf94fa3fun" w:colFirst="0" w:colLast="0"/>
      <w:bookmarkEnd w:id="204"/>
      <w:r w:rsidRPr="00780211">
        <w:rPr>
          <w:color w:val="FF0000"/>
          <w:lang w:val="en-US"/>
        </w:rPr>
        <w:t>Absolute change.</w:t>
      </w:r>
      <w:r w:rsidR="001F4F27" w:rsidRPr="00780211">
        <w:rPr>
          <w:color w:val="FF0000"/>
          <w:lang w:val="en-US"/>
        </w:rPr>
        <w:t xml:space="preserve"> </w:t>
      </w:r>
      <w:proofErr w:type="gramStart"/>
      <w:r w:rsidR="00BA7C24" w:rsidRPr="00780211">
        <w:rPr>
          <w:b w:val="0"/>
          <w:color w:val="FF0000"/>
          <w:lang w:val="en-US"/>
        </w:rPr>
        <w:t>With regard to</w:t>
      </w:r>
      <w:proofErr w:type="gramEnd"/>
      <w:r w:rsidR="00BA7C24" w:rsidRPr="00780211">
        <w:rPr>
          <w:b w:val="0"/>
          <w:color w:val="FF0000"/>
          <w:lang w:val="en-US"/>
        </w:rPr>
        <w:t xml:space="preserve"> the intra-individual and mean-level change (</w:t>
      </w:r>
      <w:r w:rsidR="00BA7C24" w:rsidRPr="00780211">
        <w:rPr>
          <w:b w:val="0"/>
          <w:color w:val="FF0000"/>
        </w:rPr>
        <w:t>Δ</w:t>
      </w:r>
      <w:r w:rsidR="00BA7C24" w:rsidRPr="00780211">
        <w:rPr>
          <w:b w:val="0"/>
          <w:color w:val="FF0000"/>
          <w:vertAlign w:val="subscript"/>
          <w:lang w:val="en-US"/>
        </w:rPr>
        <w:t>T2, T1</w:t>
      </w:r>
      <w:r w:rsidR="00BA7C24" w:rsidRPr="00780211">
        <w:rPr>
          <w:b w:val="0"/>
          <w:color w:val="FF0000"/>
          <w:lang w:val="en-US"/>
        </w:rPr>
        <w:t xml:space="preserve">) in literacy and numeracy (Table 3, </w:t>
      </w:r>
      <w:r w:rsidR="00461864" w:rsidRPr="00780211">
        <w:rPr>
          <w:b w:val="0"/>
          <w:color w:val="FF0000"/>
          <w:lang w:val="en-US"/>
        </w:rPr>
        <w:t>right column)</w:t>
      </w:r>
      <w:r w:rsidR="00BA7C24" w:rsidRPr="00780211">
        <w:rPr>
          <w:b w:val="0"/>
          <w:color w:val="FF0000"/>
          <w:lang w:val="en-US"/>
        </w:rPr>
        <w:t xml:space="preserve">, we found no </w:t>
      </w:r>
      <w:r w:rsidR="00A51109">
        <w:rPr>
          <w:b w:val="0"/>
          <w:color w:val="FF0000"/>
          <w:lang w:val="en-US"/>
        </w:rPr>
        <w:t xml:space="preserve">substantial </w:t>
      </w:r>
      <w:r w:rsidR="00BA7C24" w:rsidRPr="00780211">
        <w:rPr>
          <w:b w:val="0"/>
          <w:color w:val="FF0000"/>
          <w:lang w:val="en-US"/>
        </w:rPr>
        <w:t>mean-level changes</w:t>
      </w:r>
      <w:r w:rsidR="006B0A71" w:rsidRPr="00780211">
        <w:rPr>
          <w:b w:val="0"/>
          <w:color w:val="FF0000"/>
          <w:lang w:val="en-US"/>
        </w:rPr>
        <w:t xml:space="preserve"> in literacy and numeracy in the total sample over six years. There is nevertheless considerable variation in change around the mean</w:t>
      </w:r>
      <w:r w:rsidR="00A51109">
        <w:rPr>
          <w:b w:val="0"/>
          <w:color w:val="FF0000"/>
          <w:lang w:val="en-US"/>
        </w:rPr>
        <w:t xml:space="preserve"> for both skills</w:t>
      </w:r>
      <w:r w:rsidR="006B0A71" w:rsidRPr="00780211">
        <w:rPr>
          <w:b w:val="0"/>
          <w:color w:val="FF0000"/>
          <w:lang w:val="en-US"/>
        </w:rPr>
        <w:t>. The distribution of the change scores (</w:t>
      </w:r>
      <w:r w:rsidR="006B0A71" w:rsidRPr="00780211">
        <w:rPr>
          <w:b w:val="0"/>
          <w:color w:val="FF0000"/>
        </w:rPr>
        <w:t>Δ</w:t>
      </w:r>
      <w:r w:rsidR="006B0A71" w:rsidRPr="00780211">
        <w:rPr>
          <w:b w:val="0"/>
          <w:color w:val="FF0000"/>
          <w:vertAlign w:val="subscript"/>
          <w:lang w:val="en-US"/>
        </w:rPr>
        <w:t>T2, T1</w:t>
      </w:r>
      <w:r w:rsidR="006B0A71" w:rsidRPr="00780211">
        <w:rPr>
          <w:b w:val="0"/>
          <w:color w:val="FF0000"/>
          <w:lang w:val="en-US"/>
        </w:rPr>
        <w:t>) over a six-</w:t>
      </w:r>
      <w:r w:rsidR="008A382F" w:rsidRPr="00780211">
        <w:rPr>
          <w:b w:val="0"/>
          <w:color w:val="FF0000"/>
          <w:lang w:val="en-US"/>
        </w:rPr>
        <w:t>year period for literacy (above) and numeracy (below</w:t>
      </w:r>
      <w:r w:rsidR="006B0A71" w:rsidRPr="00780211">
        <w:rPr>
          <w:b w:val="0"/>
          <w:color w:val="FF0000"/>
          <w:lang w:val="en-US"/>
        </w:rPr>
        <w:t xml:space="preserve">) can be found in Figure 4. The distribution is normal showing equal </w:t>
      </w:r>
      <w:r w:rsidR="008A382F" w:rsidRPr="00780211">
        <w:rPr>
          <w:b w:val="0"/>
          <w:color w:val="FF0000"/>
          <w:lang w:val="en-US"/>
        </w:rPr>
        <w:t>likelihood</w:t>
      </w:r>
      <w:r w:rsidR="006B0A71" w:rsidRPr="00780211">
        <w:rPr>
          <w:b w:val="0"/>
          <w:color w:val="FF0000"/>
          <w:lang w:val="en-US"/>
        </w:rPr>
        <w:t xml:space="preserve"> of gains and losses in</w:t>
      </w:r>
      <w:r w:rsidR="008A382F" w:rsidRPr="00780211">
        <w:rPr>
          <w:b w:val="0"/>
          <w:color w:val="FF0000"/>
          <w:lang w:val="en-US"/>
        </w:rPr>
        <w:t xml:space="preserve"> both</w:t>
      </w:r>
      <w:r w:rsidR="006B0A71" w:rsidRPr="00780211">
        <w:rPr>
          <w:b w:val="0"/>
          <w:color w:val="FF0000"/>
          <w:lang w:val="en-US"/>
        </w:rPr>
        <w:t xml:space="preserve"> skills. </w:t>
      </w:r>
      <w:r w:rsidR="004B2444" w:rsidRPr="00780211">
        <w:rPr>
          <w:b w:val="0"/>
          <w:color w:val="FF0000"/>
          <w:lang w:val="en-US"/>
        </w:rPr>
        <w:t xml:space="preserve">There are even </w:t>
      </w:r>
      <w:r w:rsidR="008A382F" w:rsidRPr="00780211">
        <w:rPr>
          <w:b w:val="0"/>
          <w:color w:val="FF0000"/>
          <w:lang w:val="en-US"/>
        </w:rPr>
        <w:t xml:space="preserve">a higher percentage of individuals clustering in the middle (around zero) </w:t>
      </w:r>
      <w:r w:rsidR="008E3F99" w:rsidRPr="00780211">
        <w:rPr>
          <w:b w:val="0"/>
          <w:color w:val="FF0000"/>
          <w:lang w:val="en-US"/>
        </w:rPr>
        <w:t>for numeracy compared to literacy</w:t>
      </w:r>
      <w:r w:rsidR="00E8051F">
        <w:rPr>
          <w:b w:val="0"/>
          <w:color w:val="FF0000"/>
          <w:lang w:val="en-US"/>
        </w:rPr>
        <w:t>,</w:t>
      </w:r>
      <w:r w:rsidR="008E3F99" w:rsidRPr="00780211">
        <w:rPr>
          <w:b w:val="0"/>
          <w:color w:val="FF0000"/>
          <w:lang w:val="en-US"/>
        </w:rPr>
        <w:t xml:space="preserve"> </w:t>
      </w:r>
      <w:r w:rsidR="008A382F" w:rsidRPr="00780211">
        <w:rPr>
          <w:b w:val="0"/>
          <w:color w:val="FF0000"/>
          <w:lang w:val="en-US"/>
        </w:rPr>
        <w:t xml:space="preserve">indicating that more individuals </w:t>
      </w:r>
      <w:r w:rsidR="008E3F99" w:rsidRPr="00780211">
        <w:rPr>
          <w:b w:val="0"/>
          <w:color w:val="FF0000"/>
          <w:lang w:val="en-US"/>
        </w:rPr>
        <w:t xml:space="preserve">experienced little change in numeracy than in literacy. </w:t>
      </w:r>
      <w:r w:rsidR="004B2444" w:rsidRPr="00780211">
        <w:rPr>
          <w:b w:val="0"/>
          <w:color w:val="FF0000"/>
          <w:lang w:val="en-US"/>
        </w:rPr>
        <w:t xml:space="preserve"> </w:t>
      </w:r>
    </w:p>
    <w:p w14:paraId="0DE45EDF" w14:textId="75BAD015" w:rsidR="006B0A71" w:rsidRPr="00780211" w:rsidRDefault="006B0A71" w:rsidP="006B0A71">
      <w:pPr>
        <w:ind w:firstLine="0"/>
        <w:jc w:val="center"/>
        <w:rPr>
          <w:color w:val="FF0000"/>
          <w:lang w:val="en-US"/>
        </w:rPr>
      </w:pPr>
      <w:r w:rsidRPr="00780211">
        <w:rPr>
          <w:color w:val="FF0000"/>
          <w:lang w:val="en-US"/>
        </w:rPr>
        <w:t>[Figure 4]</w:t>
      </w:r>
    </w:p>
    <w:p w14:paraId="4D5FCEF1" w14:textId="15CD7869" w:rsidR="006B0A71" w:rsidRPr="00780211" w:rsidRDefault="006B0A71" w:rsidP="006B0A71">
      <w:pPr>
        <w:ind w:firstLine="0"/>
        <w:rPr>
          <w:color w:val="FF0000"/>
          <w:lang w:val="en-US"/>
        </w:rPr>
      </w:pPr>
      <w:r w:rsidRPr="00780211">
        <w:rPr>
          <w:color w:val="FF0000"/>
          <w:lang w:val="en-US"/>
        </w:rPr>
        <w:tab/>
      </w:r>
      <w:proofErr w:type="gramStart"/>
      <w:r w:rsidRPr="00780211">
        <w:rPr>
          <w:color w:val="FF0000"/>
          <w:lang w:val="en-US"/>
        </w:rPr>
        <w:t>Similar to</w:t>
      </w:r>
      <w:proofErr w:type="gramEnd"/>
      <w:r w:rsidRPr="00780211">
        <w:rPr>
          <w:color w:val="FF0000"/>
          <w:lang w:val="en-US"/>
        </w:rPr>
        <w:t xml:space="preserve"> PIAAC-L, we see some differences in mean-level change across socio-demographic subgroups (Table 3). Again</w:t>
      </w:r>
      <w:r w:rsidR="00E7756C" w:rsidRPr="00780211">
        <w:rPr>
          <w:color w:val="FF0000"/>
          <w:lang w:val="en-US"/>
        </w:rPr>
        <w:t>, young adults</w:t>
      </w:r>
      <w:r w:rsidR="00A51109">
        <w:rPr>
          <w:color w:val="FF0000"/>
          <w:lang w:val="en-US"/>
        </w:rPr>
        <w:t xml:space="preserve"> </w:t>
      </w:r>
      <w:r w:rsidR="00A51109" w:rsidRPr="00A51109">
        <w:rPr>
          <w:color w:val="FF0000"/>
          <w:lang w:val="en-US"/>
        </w:rPr>
        <w:t xml:space="preserve">(18–29 years) </w:t>
      </w:r>
      <w:r w:rsidR="00E7756C" w:rsidRPr="00780211">
        <w:rPr>
          <w:color w:val="FF0000"/>
          <w:lang w:val="en-US"/>
        </w:rPr>
        <w:t xml:space="preserve">experience average gains in literacy and to a lesser extent, numeracy. Moreover, most low-educated individuals experience average gains in literacy (but not numeracy) over six years. </w:t>
      </w:r>
      <w:r w:rsidR="00A51109">
        <w:rPr>
          <w:color w:val="FF0000"/>
          <w:lang w:val="en-US"/>
        </w:rPr>
        <w:t>In comparison</w:t>
      </w:r>
      <w:r w:rsidR="00E7756C" w:rsidRPr="00780211">
        <w:rPr>
          <w:color w:val="FF0000"/>
          <w:lang w:val="en-US"/>
        </w:rPr>
        <w:t xml:space="preserve">, most high-educated individuals experience average losses in both literacy and numeracy over six years. </w:t>
      </w:r>
    </w:p>
    <w:p w14:paraId="12561CB8" w14:textId="7E756AD8" w:rsidR="001F4F27" w:rsidRPr="00DE7498" w:rsidRDefault="00461864" w:rsidP="001F4F27">
      <w:pPr>
        <w:pStyle w:val="berschrift2"/>
        <w:ind w:firstLine="720"/>
        <w:rPr>
          <w:b w:val="0"/>
          <w:lang w:val="en-US"/>
        </w:rPr>
      </w:pPr>
      <w:commentRangeStart w:id="205"/>
      <w:commentRangeStart w:id="206"/>
      <w:r w:rsidRPr="00DE7498">
        <w:rPr>
          <w:b w:val="0"/>
          <w:lang w:val="en-US"/>
        </w:rPr>
        <w:t>Table 4 (right column)</w:t>
      </w:r>
      <w:r w:rsidR="00EC1FB4" w:rsidRPr="00DE7498">
        <w:rPr>
          <w:b w:val="0"/>
          <w:lang w:val="en-US"/>
        </w:rPr>
        <w:t>: RCIs</w:t>
      </w:r>
      <w:commentRangeEnd w:id="205"/>
      <w:r w:rsidR="00EC1FB4" w:rsidRPr="00DE7498">
        <w:rPr>
          <w:rStyle w:val="Kommentarzeichen"/>
          <w:b w:val="0"/>
        </w:rPr>
        <w:commentReference w:id="205"/>
      </w:r>
      <w:commentRangeEnd w:id="206"/>
      <w:r w:rsidR="00B110CA">
        <w:rPr>
          <w:rStyle w:val="Kommentarzeichen"/>
          <w:b w:val="0"/>
        </w:rPr>
        <w:commentReference w:id="206"/>
      </w:r>
    </w:p>
    <w:p w14:paraId="58355DA3" w14:textId="77777777" w:rsidR="001F4F27" w:rsidRPr="00DE7498" w:rsidRDefault="001F4F27" w:rsidP="001F4F27">
      <w:pPr>
        <w:rPr>
          <w:lang w:val="en-US"/>
        </w:rPr>
      </w:pPr>
    </w:p>
    <w:p w14:paraId="7E11562C" w14:textId="77777777" w:rsidR="00AE2A96" w:rsidRDefault="00461864">
      <w:pPr>
        <w:pStyle w:val="berschrift1"/>
        <w:rPr>
          <w:ins w:id="207" w:author="BG" w:date="2019-10-29T13:43:00Z"/>
          <w:lang w:val="en-US"/>
        </w:rPr>
      </w:pPr>
      <w:bookmarkStart w:id="208" w:name="_2zxy6lk44tpx" w:colFirst="0" w:colLast="0"/>
      <w:bookmarkEnd w:id="208"/>
      <w:r w:rsidRPr="00DE7498">
        <w:rPr>
          <w:lang w:val="en-US"/>
        </w:rPr>
        <w:br w:type="column"/>
      </w:r>
      <w:commentRangeStart w:id="209"/>
      <w:commentRangeStart w:id="210"/>
      <w:r w:rsidR="002B1372" w:rsidRPr="00DE7498">
        <w:rPr>
          <w:lang w:val="en-US"/>
        </w:rPr>
        <w:lastRenderedPageBreak/>
        <w:t>Conclusion</w:t>
      </w:r>
      <w:commentRangeEnd w:id="209"/>
      <w:r w:rsidR="002B1372" w:rsidRPr="00DE7498">
        <w:commentReference w:id="209"/>
      </w:r>
      <w:commentRangeEnd w:id="210"/>
    </w:p>
    <w:p w14:paraId="49280047" w14:textId="33FBB018" w:rsidR="00AE2A96" w:rsidRDefault="00AE2A96" w:rsidP="00AE2A96">
      <w:pPr>
        <w:pStyle w:val="berschrift1"/>
        <w:numPr>
          <w:ilvl w:val="0"/>
          <w:numId w:val="5"/>
        </w:numPr>
        <w:jc w:val="left"/>
        <w:rPr>
          <w:ins w:id="211" w:author="BG" w:date="2019-10-29T13:47:00Z"/>
          <w:b w:val="0"/>
          <w:lang w:val="en-US"/>
        </w:rPr>
      </w:pPr>
      <w:ins w:id="212" w:author="BG" w:date="2019-10-29T13:46:00Z">
        <w:r w:rsidRPr="00AE2A96">
          <w:rPr>
            <w:b w:val="0"/>
            <w:lang w:val="en-US"/>
          </w:rPr>
          <w:t xml:space="preserve">lower stability </w:t>
        </w:r>
        <w:r>
          <w:rPr>
            <w:b w:val="0"/>
            <w:lang w:val="en-US"/>
          </w:rPr>
          <w:t xml:space="preserve">for longer time period (NEPS) </w:t>
        </w:r>
      </w:ins>
      <w:ins w:id="213" w:author="BG" w:date="2019-10-29T13:47:00Z">
        <w:r>
          <w:rPr>
            <w:b w:val="0"/>
            <w:lang w:val="en-US"/>
          </w:rPr>
          <w:t>indicates</w:t>
        </w:r>
      </w:ins>
      <w:ins w:id="214" w:author="BG" w:date="2019-10-29T13:46:00Z">
        <w:r>
          <w:rPr>
            <w:b w:val="0"/>
            <w:lang w:val="en-US"/>
          </w:rPr>
          <w:t xml:space="preserve"> </w:t>
        </w:r>
      </w:ins>
      <w:ins w:id="215" w:author="BG" w:date="2019-10-29T13:47:00Z">
        <w:r>
          <w:rPr>
            <w:b w:val="0"/>
            <w:lang w:val="en-US"/>
          </w:rPr>
          <w:t>that there is room for skill development in adulthood, it just needs time</w:t>
        </w:r>
      </w:ins>
    </w:p>
    <w:p w14:paraId="599F6601" w14:textId="3BD8B30F" w:rsidR="00AE2A96" w:rsidRDefault="00AE2A96" w:rsidP="00AE2A96">
      <w:pPr>
        <w:pStyle w:val="Listenabsatz"/>
        <w:numPr>
          <w:ilvl w:val="0"/>
          <w:numId w:val="5"/>
        </w:numPr>
        <w:rPr>
          <w:ins w:id="216" w:author="BG" w:date="2019-10-29T13:49:00Z"/>
          <w:lang w:val="en-US"/>
        </w:rPr>
      </w:pPr>
      <w:ins w:id="217" w:author="BG" w:date="2019-10-29T13:47:00Z">
        <w:r>
          <w:rPr>
            <w:lang w:val="en-US"/>
          </w:rPr>
          <w:t>even in higher age groups, there are some individuals who experience gains in skills (results from RCI, Table 5)</w:t>
        </w:r>
      </w:ins>
    </w:p>
    <w:p w14:paraId="1C3E06E5" w14:textId="129B3CDC" w:rsidR="00AE2A96" w:rsidRDefault="00AE2A96" w:rsidP="00AE2A96">
      <w:pPr>
        <w:pStyle w:val="Listenabsatz"/>
        <w:numPr>
          <w:ilvl w:val="0"/>
          <w:numId w:val="5"/>
        </w:numPr>
        <w:rPr>
          <w:ins w:id="218" w:author="BG" w:date="2019-10-29T13:48:00Z"/>
          <w:lang w:val="en-US"/>
        </w:rPr>
      </w:pPr>
      <w:ins w:id="219" w:author="BG" w:date="2019-10-29T13:49:00Z">
        <w:r>
          <w:rPr>
            <w:lang w:val="en-US"/>
          </w:rPr>
          <w:t>Matthew effect not supported, as lowest educational groups experience skill gains (especially in NEPS)</w:t>
        </w:r>
      </w:ins>
    </w:p>
    <w:p w14:paraId="32B272C6" w14:textId="77975D46" w:rsidR="00AE2A96" w:rsidRDefault="00AE2A96" w:rsidP="00AE2A96">
      <w:pPr>
        <w:pStyle w:val="Listenabsatz"/>
        <w:numPr>
          <w:ilvl w:val="0"/>
          <w:numId w:val="5"/>
        </w:numPr>
        <w:rPr>
          <w:ins w:id="220" w:author="BG" w:date="2019-10-29T13:48:00Z"/>
          <w:lang w:val="en-US"/>
        </w:rPr>
      </w:pPr>
      <w:ins w:id="221" w:author="BG" w:date="2019-10-29T13:48:00Z">
        <w:r>
          <w:rPr>
            <w:lang w:val="en-US"/>
          </w:rPr>
          <w:t>limitations</w:t>
        </w:r>
        <w:r w:rsidR="00457ABC">
          <w:rPr>
            <w:lang w:val="en-US"/>
          </w:rPr>
          <w:t xml:space="preserve"> </w:t>
        </w:r>
      </w:ins>
    </w:p>
    <w:p w14:paraId="00D2EBCF" w14:textId="5AB9CEA1" w:rsidR="00AE2A96" w:rsidRDefault="00AE2A96" w:rsidP="00AE2A96">
      <w:pPr>
        <w:pStyle w:val="Listenabsatz"/>
        <w:numPr>
          <w:ilvl w:val="1"/>
          <w:numId w:val="5"/>
        </w:numPr>
        <w:rPr>
          <w:ins w:id="222" w:author="BG" w:date="2019-10-29T13:48:00Z"/>
          <w:lang w:val="en-US"/>
        </w:rPr>
      </w:pPr>
      <w:ins w:id="223" w:author="BG" w:date="2019-10-29T13:48:00Z">
        <w:r>
          <w:rPr>
            <w:lang w:val="en-US"/>
          </w:rPr>
          <w:t>longer panel data necessary</w:t>
        </w:r>
      </w:ins>
    </w:p>
    <w:p w14:paraId="26BA78D2" w14:textId="6B5AFA37" w:rsidR="00AE2A96" w:rsidRDefault="00AE2A96" w:rsidP="00AE2A96">
      <w:pPr>
        <w:pStyle w:val="Listenabsatz"/>
        <w:numPr>
          <w:ilvl w:val="1"/>
          <w:numId w:val="5"/>
        </w:numPr>
        <w:rPr>
          <w:ins w:id="224" w:author="BG" w:date="2019-10-29T13:51:00Z"/>
          <w:lang w:val="en-US"/>
        </w:rPr>
      </w:pPr>
      <w:ins w:id="225" w:author="BG" w:date="2019-10-29T13:48:00Z">
        <w:r>
          <w:rPr>
            <w:lang w:val="en-US"/>
          </w:rPr>
          <w:t>broader set of skills relevant for today’s technology driven labor market</w:t>
        </w:r>
      </w:ins>
    </w:p>
    <w:p w14:paraId="04E22ECF" w14:textId="06781208" w:rsidR="00457ABC" w:rsidRDefault="00457ABC" w:rsidP="00F8520C">
      <w:pPr>
        <w:pStyle w:val="Listenabsatz"/>
        <w:numPr>
          <w:ilvl w:val="0"/>
          <w:numId w:val="5"/>
        </w:numPr>
        <w:rPr>
          <w:ins w:id="226" w:author="BG" w:date="2019-10-29T13:51:00Z"/>
          <w:lang w:val="en-US"/>
        </w:rPr>
      </w:pPr>
      <w:ins w:id="227" w:author="BG" w:date="2019-10-29T13:51:00Z">
        <w:r>
          <w:rPr>
            <w:lang w:val="en-US"/>
          </w:rPr>
          <w:t>further research</w:t>
        </w:r>
        <w:r w:rsidR="00195823">
          <w:rPr>
            <w:lang w:val="en-US"/>
          </w:rPr>
          <w:t xml:space="preserve"> (from Bratislava Ke</w:t>
        </w:r>
      </w:ins>
      <w:ins w:id="228" w:author="BG" w:date="2019-10-29T13:52:00Z">
        <w:r w:rsidR="00F8520C">
          <w:rPr>
            <w:lang w:val="en-US"/>
          </w:rPr>
          <w:t>y</w:t>
        </w:r>
      </w:ins>
      <w:ins w:id="229" w:author="BG" w:date="2019-10-29T13:51:00Z">
        <w:r w:rsidR="00195823">
          <w:rPr>
            <w:lang w:val="en-US"/>
          </w:rPr>
          <w:t>note)</w:t>
        </w:r>
      </w:ins>
    </w:p>
    <w:p w14:paraId="0CAB643D" w14:textId="77777777" w:rsidR="00457ABC" w:rsidRPr="00457ABC" w:rsidRDefault="00457ABC" w:rsidP="00457ABC">
      <w:pPr>
        <w:pStyle w:val="Listenabsatz"/>
        <w:numPr>
          <w:ilvl w:val="1"/>
          <w:numId w:val="5"/>
        </w:numPr>
        <w:rPr>
          <w:ins w:id="230" w:author="BG" w:date="2019-10-29T13:51:00Z"/>
          <w:lang w:val="en-US"/>
        </w:rPr>
      </w:pPr>
      <w:ins w:id="231" w:author="BG" w:date="2019-10-29T13:51:00Z">
        <w:r w:rsidRPr="00457ABC">
          <w:rPr>
            <w:lang w:val="en-US"/>
          </w:rPr>
          <w:t xml:space="preserve">Whence the </w:t>
        </w:r>
        <w:r w:rsidRPr="00457ABC">
          <w:rPr>
            <w:b/>
            <w:bCs/>
            <w:lang w:val="en-US"/>
          </w:rPr>
          <w:t>variability in skill development</w:t>
        </w:r>
        <w:r w:rsidRPr="00457ABC">
          <w:rPr>
            <w:lang w:val="en-US"/>
          </w:rPr>
          <w:t>?</w:t>
        </w:r>
      </w:ins>
    </w:p>
    <w:p w14:paraId="26312C03" w14:textId="77777777" w:rsidR="00457ABC" w:rsidRPr="00457ABC" w:rsidRDefault="00457ABC" w:rsidP="00457ABC">
      <w:pPr>
        <w:pStyle w:val="Listenabsatz"/>
        <w:numPr>
          <w:ilvl w:val="1"/>
          <w:numId w:val="5"/>
        </w:numPr>
        <w:rPr>
          <w:ins w:id="232" w:author="BG" w:date="2019-10-29T13:51:00Z"/>
          <w:lang w:val="en-US"/>
        </w:rPr>
      </w:pPr>
      <w:ins w:id="233" w:author="BG" w:date="2019-10-29T13:51:00Z">
        <w:r w:rsidRPr="00457ABC">
          <w:rPr>
            <w:lang w:val="en-US"/>
          </w:rPr>
          <w:t>General slowing hypothesis / biological ageing?</w:t>
        </w:r>
      </w:ins>
    </w:p>
    <w:p w14:paraId="47723D3D" w14:textId="77777777" w:rsidR="00457ABC" w:rsidRPr="00457ABC" w:rsidRDefault="00457ABC" w:rsidP="00457ABC">
      <w:pPr>
        <w:pStyle w:val="Listenabsatz"/>
        <w:numPr>
          <w:ilvl w:val="1"/>
          <w:numId w:val="5"/>
        </w:numPr>
        <w:rPr>
          <w:ins w:id="234" w:author="BG" w:date="2019-10-29T13:51:00Z"/>
          <w:lang w:val="en-US"/>
        </w:rPr>
      </w:pPr>
      <w:ins w:id="235" w:author="BG" w:date="2019-10-29T13:51:00Z">
        <w:r w:rsidRPr="00457ABC">
          <w:rPr>
            <w:lang w:val="en-US"/>
          </w:rPr>
          <w:t>Practice engagement effects?</w:t>
        </w:r>
      </w:ins>
    </w:p>
    <w:p w14:paraId="04A43850" w14:textId="77777777" w:rsidR="00457ABC" w:rsidRPr="00457ABC" w:rsidRDefault="00457ABC" w:rsidP="00457ABC">
      <w:pPr>
        <w:pStyle w:val="Listenabsatz"/>
        <w:numPr>
          <w:ilvl w:val="1"/>
          <w:numId w:val="5"/>
        </w:numPr>
        <w:rPr>
          <w:ins w:id="236" w:author="BG" w:date="2019-10-29T13:51:00Z"/>
          <w:lang w:val="en-US"/>
        </w:rPr>
      </w:pPr>
      <w:ins w:id="237" w:author="BG" w:date="2019-10-29T13:51:00Z">
        <w:r w:rsidRPr="00457ABC">
          <w:rPr>
            <w:lang w:val="en-US"/>
          </w:rPr>
          <w:t xml:space="preserve">What are the </w:t>
        </w:r>
        <w:r w:rsidRPr="00457ABC">
          <w:rPr>
            <w:b/>
            <w:bCs/>
            <w:lang w:val="en-US"/>
          </w:rPr>
          <w:t>consequences of skill loss</w:t>
        </w:r>
        <w:r w:rsidRPr="00457ABC">
          <w:rPr>
            <w:lang w:val="en-US"/>
          </w:rPr>
          <w:t>?</w:t>
        </w:r>
      </w:ins>
    </w:p>
    <w:p w14:paraId="2B10FECD" w14:textId="77777777" w:rsidR="00457ABC" w:rsidRPr="00457ABC" w:rsidRDefault="00457ABC" w:rsidP="00457ABC">
      <w:pPr>
        <w:pStyle w:val="Listenabsatz"/>
        <w:numPr>
          <w:ilvl w:val="1"/>
          <w:numId w:val="5"/>
        </w:numPr>
        <w:rPr>
          <w:ins w:id="238" w:author="BG" w:date="2019-10-29T13:51:00Z"/>
          <w:lang w:val="en-US"/>
        </w:rPr>
      </w:pPr>
      <w:ins w:id="239" w:author="BG" w:date="2019-10-29T13:51:00Z">
        <w:r w:rsidRPr="00457ABC">
          <w:rPr>
            <w:lang w:val="en-US"/>
          </w:rPr>
          <w:t>For life outcomes (income, social participation, well-being, etc.)?</w:t>
        </w:r>
      </w:ins>
    </w:p>
    <w:p w14:paraId="460BB89E" w14:textId="77777777" w:rsidR="00457ABC" w:rsidRPr="00457ABC" w:rsidRDefault="00457ABC" w:rsidP="00457ABC">
      <w:pPr>
        <w:pStyle w:val="Listenabsatz"/>
        <w:numPr>
          <w:ilvl w:val="1"/>
          <w:numId w:val="5"/>
        </w:numPr>
        <w:rPr>
          <w:ins w:id="240" w:author="BG" w:date="2019-10-29T13:51:00Z"/>
          <w:lang w:val="en-US"/>
        </w:rPr>
      </w:pPr>
      <w:ins w:id="241" w:author="BG" w:date="2019-10-29T13:51:00Z">
        <w:r w:rsidRPr="00457ABC">
          <w:rPr>
            <w:lang w:val="en-US"/>
          </w:rPr>
          <w:t>For learning ability?</w:t>
        </w:r>
      </w:ins>
    </w:p>
    <w:p w14:paraId="4AB65D70" w14:textId="77777777" w:rsidR="00457ABC" w:rsidRPr="00457ABC" w:rsidRDefault="00457ABC" w:rsidP="00457ABC">
      <w:pPr>
        <w:pStyle w:val="Listenabsatz"/>
        <w:numPr>
          <w:ilvl w:val="1"/>
          <w:numId w:val="5"/>
        </w:numPr>
        <w:rPr>
          <w:ins w:id="242" w:author="BG" w:date="2019-10-29T13:51:00Z"/>
          <w:lang w:val="en-US"/>
        </w:rPr>
      </w:pPr>
      <w:ins w:id="243" w:author="BG" w:date="2019-10-29T13:51:00Z">
        <w:r w:rsidRPr="00457ABC">
          <w:rPr>
            <w:lang w:val="en-US"/>
          </w:rPr>
          <w:t>Linear functions vs. critical thresholds?</w:t>
        </w:r>
      </w:ins>
    </w:p>
    <w:p w14:paraId="512B7BEF" w14:textId="77777777" w:rsidR="00457ABC" w:rsidRPr="00457ABC" w:rsidRDefault="00457ABC" w:rsidP="00457ABC">
      <w:pPr>
        <w:pStyle w:val="Listenabsatz"/>
        <w:numPr>
          <w:ilvl w:val="1"/>
          <w:numId w:val="5"/>
        </w:numPr>
        <w:rPr>
          <w:ins w:id="244" w:author="BG" w:date="2019-10-29T13:51:00Z"/>
          <w:lang w:val="en-US"/>
        </w:rPr>
      </w:pPr>
      <w:ins w:id="245" w:author="BG" w:date="2019-10-29T13:51:00Z">
        <w:r w:rsidRPr="00457ABC">
          <w:rPr>
            <w:lang w:val="en-US"/>
          </w:rPr>
          <w:t xml:space="preserve">What are the </w:t>
        </w:r>
        <w:r w:rsidRPr="00457ABC">
          <w:rPr>
            <w:b/>
            <w:bCs/>
            <w:lang w:val="en-US"/>
          </w:rPr>
          <w:t xml:space="preserve">returns on investments </w:t>
        </w:r>
        <w:r w:rsidRPr="00457ABC">
          <w:rPr>
            <w:lang w:val="en-US"/>
          </w:rPr>
          <w:t>in adults’ literacy and numeracy skills?</w:t>
        </w:r>
      </w:ins>
    </w:p>
    <w:p w14:paraId="0C3E6F65" w14:textId="77777777" w:rsidR="00457ABC" w:rsidRPr="00457ABC" w:rsidRDefault="00457ABC" w:rsidP="00457ABC">
      <w:pPr>
        <w:pStyle w:val="Listenabsatz"/>
        <w:numPr>
          <w:ilvl w:val="1"/>
          <w:numId w:val="5"/>
        </w:numPr>
        <w:rPr>
          <w:ins w:id="246" w:author="BG" w:date="2019-10-29T13:51:00Z"/>
          <w:lang w:val="en-US"/>
        </w:rPr>
      </w:pPr>
      <w:ins w:id="247" w:author="BG" w:date="2019-10-29T13:51:00Z">
        <w:r w:rsidRPr="00457ABC">
          <w:rPr>
            <w:lang w:val="en-US"/>
          </w:rPr>
          <w:t>How and when to deliver interventions?</w:t>
        </w:r>
      </w:ins>
    </w:p>
    <w:p w14:paraId="52443AED" w14:textId="77777777" w:rsidR="00457ABC" w:rsidRPr="00457ABC" w:rsidRDefault="00457ABC" w:rsidP="00457ABC">
      <w:pPr>
        <w:pStyle w:val="Listenabsatz"/>
        <w:numPr>
          <w:ilvl w:val="1"/>
          <w:numId w:val="5"/>
        </w:numPr>
        <w:rPr>
          <w:ins w:id="248" w:author="BG" w:date="2019-10-29T13:51:00Z"/>
          <w:lang w:val="en-US"/>
        </w:rPr>
      </w:pPr>
      <w:ins w:id="249" w:author="BG" w:date="2019-10-29T13:51:00Z">
        <w:r w:rsidRPr="00457ABC">
          <w:rPr>
            <w:lang w:val="en-US"/>
          </w:rPr>
          <w:t>For what subgroups?</w:t>
        </w:r>
      </w:ins>
    </w:p>
    <w:p w14:paraId="380F09E7" w14:textId="77777777" w:rsidR="00AE2A96" w:rsidRPr="00F8520C" w:rsidRDefault="00AE2A96" w:rsidP="00F8520C">
      <w:pPr>
        <w:pStyle w:val="Listenabsatz"/>
        <w:ind w:left="1440" w:firstLine="0"/>
        <w:rPr>
          <w:ins w:id="250" w:author="BG" w:date="2019-10-29T13:43:00Z"/>
          <w:lang w:val="en-US"/>
        </w:rPr>
      </w:pPr>
    </w:p>
    <w:p w14:paraId="0000004F" w14:textId="7A23C420" w:rsidR="00617D5D" w:rsidRPr="00DE7498" w:rsidRDefault="002B1372">
      <w:pPr>
        <w:pStyle w:val="berschrift1"/>
        <w:rPr>
          <w:lang w:val="en-US"/>
        </w:rPr>
      </w:pPr>
      <w:r w:rsidRPr="00DE7498">
        <w:commentReference w:id="210"/>
      </w:r>
      <w:r w:rsidRPr="00DE7498">
        <w:rPr>
          <w:lang w:val="en-US"/>
        </w:rPr>
        <w:br w:type="page"/>
      </w:r>
    </w:p>
    <w:p w14:paraId="00000050" w14:textId="77777777" w:rsidR="00617D5D" w:rsidRPr="00DE7498" w:rsidRDefault="002B1372">
      <w:pPr>
        <w:pStyle w:val="berschrift1"/>
        <w:rPr>
          <w:lang w:val="en-US"/>
        </w:rPr>
      </w:pPr>
      <w:bookmarkStart w:id="251" w:name="_swztx74vp2it" w:colFirst="0" w:colLast="0"/>
      <w:bookmarkEnd w:id="251"/>
      <w:r w:rsidRPr="00DE7498">
        <w:rPr>
          <w:lang w:val="en-US"/>
        </w:rPr>
        <w:lastRenderedPageBreak/>
        <w:t>References</w:t>
      </w:r>
    </w:p>
    <w:p w14:paraId="0E57C623" w14:textId="77777777" w:rsidR="007A11CA" w:rsidRPr="00F61104" w:rsidRDefault="007A11CA" w:rsidP="007A11CA">
      <w:pPr>
        <w:ind w:left="720" w:hanging="720"/>
        <w:rPr>
          <w:lang w:val="en-US"/>
        </w:rPr>
      </w:pPr>
      <w:r w:rsidRPr="00F61104">
        <w:rPr>
          <w:lang w:val="en-US" w:eastAsia="ja-JP"/>
        </w:rPr>
        <w:t xml:space="preserve">Denny, K., Harmon, C., McMahon, D., &amp; Redmond, S. (1999). Literacy and education in Ireland. </w:t>
      </w:r>
      <w:r w:rsidRPr="00F61104">
        <w:rPr>
          <w:i/>
          <w:iCs/>
          <w:lang w:val="en-US" w:eastAsia="ja-JP"/>
        </w:rPr>
        <w:t>The Economic and Social Review</w:t>
      </w:r>
      <w:r w:rsidRPr="00F61104">
        <w:rPr>
          <w:lang w:val="en-US" w:eastAsia="ja-JP"/>
        </w:rPr>
        <w:t xml:space="preserve">, </w:t>
      </w:r>
      <w:r w:rsidRPr="00F61104">
        <w:rPr>
          <w:i/>
          <w:iCs/>
          <w:lang w:val="en-US" w:eastAsia="ja-JP"/>
        </w:rPr>
        <w:t>30</w:t>
      </w:r>
      <w:r w:rsidRPr="00F61104">
        <w:rPr>
          <w:lang w:val="en-US" w:eastAsia="ja-JP"/>
        </w:rPr>
        <w:t xml:space="preserve">(3), 215-226. </w:t>
      </w:r>
      <w:proofErr w:type="gramStart"/>
      <w:r w:rsidRPr="00F61104">
        <w:rPr>
          <w:lang w:val="en-US"/>
        </w:rPr>
        <w:t>doi:10.1920/wp.ifs</w:t>
      </w:r>
      <w:proofErr w:type="gramEnd"/>
      <w:r w:rsidRPr="00F61104">
        <w:rPr>
          <w:lang w:val="en-US"/>
        </w:rPr>
        <w:t>.2000.0009</w:t>
      </w:r>
    </w:p>
    <w:p w14:paraId="5858E97B" w14:textId="77777777" w:rsidR="007A11CA" w:rsidRPr="00F61104" w:rsidRDefault="007A11CA" w:rsidP="007A11CA">
      <w:pPr>
        <w:ind w:left="720" w:hanging="720"/>
        <w:rPr>
          <w:lang w:val="en-US"/>
        </w:rPr>
      </w:pPr>
      <w:r w:rsidRPr="00E33BE4">
        <w:rPr>
          <w:lang w:val="en-US"/>
        </w:rPr>
        <w:t xml:space="preserve">Desjardins, R.  </w:t>
      </w:r>
      <w:r w:rsidRPr="00F61104">
        <w:rPr>
          <w:lang w:val="en-US"/>
        </w:rPr>
        <w:t xml:space="preserve">&amp; Warnke, A. J. (2012). Ageing and skills: A review and analysis of skill gain and skill loss over the lifespan and over time.  </w:t>
      </w:r>
      <w:r w:rsidRPr="00F61104">
        <w:rPr>
          <w:i/>
          <w:lang w:val="en-US"/>
        </w:rPr>
        <w:t>OECD Education Working Papers, 72</w:t>
      </w:r>
      <w:r w:rsidRPr="00F61104">
        <w:rPr>
          <w:lang w:val="en-US"/>
        </w:rPr>
        <w:t xml:space="preserve">. Paris: OECD Publishing. </w:t>
      </w:r>
      <w:hyperlink r:id="rId11" w:history="1">
        <w:r w:rsidRPr="00F61104">
          <w:rPr>
            <w:rStyle w:val="Hyperlink"/>
            <w:color w:val="auto"/>
            <w:lang w:val="en-US"/>
          </w:rPr>
          <w:t>http://dx.doi.org/10.1787/5k9csvw87chk-en</w:t>
        </w:r>
      </w:hyperlink>
      <w:r w:rsidRPr="00F61104">
        <w:rPr>
          <w:lang w:val="en-US"/>
        </w:rPr>
        <w:t xml:space="preserve"> </w:t>
      </w:r>
    </w:p>
    <w:p w14:paraId="6601F96F" w14:textId="77777777" w:rsidR="007A11CA" w:rsidRPr="00F61104" w:rsidRDefault="007A11CA" w:rsidP="007A11CA">
      <w:pPr>
        <w:ind w:left="720" w:hanging="720"/>
        <w:rPr>
          <w:lang w:val="en-US"/>
        </w:rPr>
      </w:pPr>
      <w:r w:rsidRPr="00F61104">
        <w:rPr>
          <w:rFonts w:eastAsia="Arial"/>
          <w:lang w:val="en-US"/>
        </w:rPr>
        <w:t>GESIS, DIW, LIfBi (2016). PIAAC-L 2014 and 2015: Preliminary Notes to the User.</w:t>
      </w:r>
    </w:p>
    <w:p w14:paraId="74CB0AC9" w14:textId="77777777" w:rsidR="007A11CA" w:rsidRPr="00F61104" w:rsidRDefault="007A11CA" w:rsidP="007A11CA">
      <w:pPr>
        <w:pStyle w:val="Kommentartext"/>
        <w:spacing w:line="480" w:lineRule="auto"/>
        <w:ind w:left="720" w:hanging="720"/>
        <w:rPr>
          <w:sz w:val="24"/>
          <w:szCs w:val="24"/>
          <w:lang w:val="en-US"/>
        </w:rPr>
      </w:pPr>
      <w:r w:rsidRPr="00F61104">
        <w:rPr>
          <w:rStyle w:val="Kommentarzeichen"/>
          <w:sz w:val="24"/>
          <w:szCs w:val="24"/>
        </w:rPr>
        <w:annotationRef/>
      </w:r>
      <w:r w:rsidRPr="00F61104">
        <w:rPr>
          <w:sz w:val="24"/>
          <w:szCs w:val="24"/>
          <w:lang w:val="en-US"/>
        </w:rPr>
        <w:t xml:space="preserve">Hanushek, E. A., &amp; </w:t>
      </w:r>
      <w:proofErr w:type="spellStart"/>
      <w:r w:rsidRPr="00F61104">
        <w:rPr>
          <w:sz w:val="24"/>
          <w:szCs w:val="24"/>
          <w:lang w:val="en-US"/>
        </w:rPr>
        <w:t>Woessmann</w:t>
      </w:r>
      <w:proofErr w:type="spellEnd"/>
      <w:r w:rsidRPr="00F61104">
        <w:rPr>
          <w:sz w:val="24"/>
          <w:szCs w:val="24"/>
          <w:lang w:val="en-US"/>
        </w:rPr>
        <w:t>, L. (2015).  The knowledge capital of nations: Education and the economics of growth.</w:t>
      </w:r>
    </w:p>
    <w:p w14:paraId="2C69BDB4" w14:textId="77777777" w:rsidR="007A11CA" w:rsidRPr="00F61104" w:rsidRDefault="007A11CA" w:rsidP="007A11CA">
      <w:pPr>
        <w:pStyle w:val="Kommentartext"/>
        <w:spacing w:line="480" w:lineRule="auto"/>
        <w:ind w:left="720" w:hanging="720"/>
        <w:rPr>
          <w:sz w:val="24"/>
          <w:szCs w:val="24"/>
          <w:lang w:val="en-US"/>
        </w:rPr>
      </w:pPr>
      <w:proofErr w:type="spellStart"/>
      <w:r w:rsidRPr="00F61104">
        <w:rPr>
          <w:sz w:val="24"/>
          <w:szCs w:val="24"/>
          <w:lang w:val="de-DE"/>
        </w:rPr>
        <w:t>Hanushek</w:t>
      </w:r>
      <w:proofErr w:type="spellEnd"/>
      <w:r w:rsidRPr="00F61104">
        <w:rPr>
          <w:sz w:val="24"/>
          <w:szCs w:val="24"/>
          <w:lang w:val="de-DE"/>
        </w:rPr>
        <w:t xml:space="preserve">, E. A., Schwerdt, G., Wiederhold, S., &amp; </w:t>
      </w:r>
      <w:proofErr w:type="spellStart"/>
      <w:r w:rsidRPr="00F61104">
        <w:rPr>
          <w:sz w:val="24"/>
          <w:szCs w:val="24"/>
          <w:lang w:val="de-DE"/>
        </w:rPr>
        <w:t>Woessmann</w:t>
      </w:r>
      <w:proofErr w:type="spellEnd"/>
      <w:r w:rsidRPr="00F61104">
        <w:rPr>
          <w:sz w:val="24"/>
          <w:szCs w:val="24"/>
          <w:lang w:val="de-DE"/>
        </w:rPr>
        <w:t xml:space="preserve">, L. (2015). </w:t>
      </w:r>
      <w:r w:rsidRPr="00F61104">
        <w:rPr>
          <w:sz w:val="24"/>
          <w:szCs w:val="24"/>
          <w:lang w:val="en-US"/>
        </w:rPr>
        <w:t>Returns to skills around the world: Evidence from PIAAC. European Economic Review, 73, 103-130.</w:t>
      </w:r>
    </w:p>
    <w:p w14:paraId="6F9F5F74" w14:textId="77777777" w:rsidR="007A11CA" w:rsidRPr="00F61104" w:rsidRDefault="007A11CA" w:rsidP="007A11CA">
      <w:pPr>
        <w:ind w:left="720" w:hanging="720"/>
        <w:rPr>
          <w:lang w:val="en-US" w:eastAsia="ja-JP"/>
        </w:rPr>
      </w:pPr>
      <w:proofErr w:type="spellStart"/>
      <w:r w:rsidRPr="00F61104">
        <w:rPr>
          <w:lang w:val="en-US" w:eastAsia="ja-JP"/>
        </w:rPr>
        <w:t>Houtkoop</w:t>
      </w:r>
      <w:proofErr w:type="spellEnd"/>
      <w:r w:rsidRPr="00F61104">
        <w:rPr>
          <w:lang w:val="en-US" w:eastAsia="ja-JP"/>
        </w:rPr>
        <w:t xml:space="preserve">, W., &amp; Jones, S. (1999). Adult numeracy: an international comparison. In </w:t>
      </w:r>
      <w:r w:rsidRPr="00F61104">
        <w:rPr>
          <w:i/>
          <w:iCs/>
          <w:lang w:val="en-US" w:eastAsia="ja-JP"/>
        </w:rPr>
        <w:t xml:space="preserve">Mathematics as Part of Lifelong Learning: Proceedings of the Fifth International Conference of Adults Learning </w:t>
      </w:r>
      <w:proofErr w:type="spellStart"/>
      <w:r w:rsidRPr="00F61104">
        <w:rPr>
          <w:i/>
          <w:iCs/>
          <w:lang w:val="en-US" w:eastAsia="ja-JP"/>
        </w:rPr>
        <w:t>Maths</w:t>
      </w:r>
      <w:proofErr w:type="spellEnd"/>
      <w:r w:rsidRPr="00F61104">
        <w:rPr>
          <w:i/>
          <w:iCs/>
          <w:lang w:val="en-US" w:eastAsia="ja-JP"/>
        </w:rPr>
        <w:t>–A Research Forum, ALM-5, London: Goldsmiths College, University of London in association with ALM</w:t>
      </w:r>
      <w:r w:rsidRPr="00F61104">
        <w:rPr>
          <w:lang w:val="en-US" w:eastAsia="ja-JP"/>
        </w:rPr>
        <w:t xml:space="preserve"> (pp. 32-40).</w:t>
      </w:r>
    </w:p>
    <w:p w14:paraId="501DE6C4" w14:textId="77777777" w:rsidR="007A11CA" w:rsidRPr="00F61104" w:rsidRDefault="007A11CA" w:rsidP="007A11CA">
      <w:pPr>
        <w:ind w:left="720" w:hanging="720"/>
        <w:rPr>
          <w:lang w:val="en-US"/>
        </w:rPr>
      </w:pPr>
      <w:r w:rsidRPr="00F61104">
        <w:rPr>
          <w:lang w:val="en-US" w:eastAsia="ja-JP"/>
        </w:rPr>
        <w:t xml:space="preserve">Kline, T. J. (2004). Gender and language differences on the test of workplace essential skills: Using overall mean scores and item-level differential item functioning analyses. </w:t>
      </w:r>
      <w:r w:rsidRPr="00F61104">
        <w:rPr>
          <w:i/>
          <w:iCs/>
          <w:lang w:val="en-US" w:eastAsia="ja-JP"/>
        </w:rPr>
        <w:t>Educational and Psychological Measurement</w:t>
      </w:r>
      <w:r w:rsidRPr="00F61104">
        <w:rPr>
          <w:lang w:val="en-US" w:eastAsia="ja-JP"/>
        </w:rPr>
        <w:t xml:space="preserve">, </w:t>
      </w:r>
      <w:r w:rsidRPr="00F61104">
        <w:rPr>
          <w:i/>
          <w:iCs/>
          <w:lang w:val="en-US" w:eastAsia="ja-JP"/>
        </w:rPr>
        <w:t>64</w:t>
      </w:r>
      <w:r w:rsidRPr="00F61104">
        <w:rPr>
          <w:lang w:val="en-US" w:eastAsia="ja-JP"/>
        </w:rPr>
        <w:t xml:space="preserve">(3), 549-559. </w:t>
      </w:r>
      <w:r w:rsidRPr="00F61104">
        <w:rPr>
          <w:lang w:val="en-US"/>
        </w:rPr>
        <w:t>https://doi.org/10.1177/0013164403258444</w:t>
      </w:r>
    </w:p>
    <w:p w14:paraId="262AD056" w14:textId="77777777" w:rsidR="007A11CA" w:rsidRPr="00F61104" w:rsidRDefault="007A11CA" w:rsidP="007A11CA">
      <w:pPr>
        <w:ind w:left="720" w:hanging="720"/>
        <w:rPr>
          <w:lang w:val="en-US" w:eastAsia="ja-JP"/>
        </w:rPr>
      </w:pPr>
      <w:proofErr w:type="spellStart"/>
      <w:r w:rsidRPr="00F61104">
        <w:rPr>
          <w:lang w:val="en-US"/>
        </w:rPr>
        <w:t>Paccagnella</w:t>
      </w:r>
      <w:proofErr w:type="spellEnd"/>
      <w:r w:rsidRPr="00F61104">
        <w:rPr>
          <w:lang w:val="en-US"/>
        </w:rPr>
        <w:t>, M. (2016). Age, ageing and skills: Results from the survey of adult skills. OECD Education Working papers No. 132, OECD Publishing, Paris. http://dx.doi.org/10.1787/5jm0q1n38lvc-en</w:t>
      </w:r>
    </w:p>
    <w:p w14:paraId="538732A1" w14:textId="77777777" w:rsidR="007A11CA" w:rsidRPr="00F61104" w:rsidRDefault="007A11CA" w:rsidP="007A11CA">
      <w:pPr>
        <w:ind w:left="720" w:hanging="720"/>
        <w:rPr>
          <w:lang w:val="en-US"/>
        </w:rPr>
      </w:pPr>
      <w:r w:rsidRPr="00F61104">
        <w:rPr>
          <w:lang w:val="en-US" w:eastAsia="ja-JP"/>
        </w:rPr>
        <w:lastRenderedPageBreak/>
        <w:t xml:space="preserve">Park, H., &amp; </w:t>
      </w:r>
      <w:proofErr w:type="spellStart"/>
      <w:r w:rsidRPr="00F61104">
        <w:rPr>
          <w:lang w:val="en-US" w:eastAsia="ja-JP"/>
        </w:rPr>
        <w:t>Kyei</w:t>
      </w:r>
      <w:proofErr w:type="spellEnd"/>
      <w:r w:rsidRPr="00F61104">
        <w:rPr>
          <w:lang w:val="en-US" w:eastAsia="ja-JP"/>
        </w:rPr>
        <w:t xml:space="preserve">, P. (2007). Literacy gaps by educational attainment: A comparative study of 19 countries. </w:t>
      </w:r>
      <w:r w:rsidRPr="00F61104">
        <w:rPr>
          <w:lang w:val="en-US"/>
        </w:rPr>
        <w:t xml:space="preserve">PARC Working Paper </w:t>
      </w:r>
      <w:proofErr w:type="spellStart"/>
      <w:proofErr w:type="gramStart"/>
      <w:r w:rsidRPr="00F61104">
        <w:rPr>
          <w:lang w:val="en-US"/>
        </w:rPr>
        <w:t>Series,WPS</w:t>
      </w:r>
      <w:proofErr w:type="spellEnd"/>
      <w:proofErr w:type="gramEnd"/>
      <w:r w:rsidRPr="00F61104">
        <w:rPr>
          <w:lang w:val="en-US"/>
        </w:rPr>
        <w:t xml:space="preserve"> 07-12.</w:t>
      </w:r>
    </w:p>
    <w:p w14:paraId="04AE3DF5" w14:textId="77777777" w:rsidR="007A11CA" w:rsidRPr="00F61104" w:rsidRDefault="007A11CA" w:rsidP="007A11CA">
      <w:pPr>
        <w:ind w:left="720" w:hanging="720"/>
        <w:rPr>
          <w:lang w:val="en-US"/>
        </w:rPr>
      </w:pPr>
      <w:proofErr w:type="spellStart"/>
      <w:r w:rsidRPr="00F61104">
        <w:rPr>
          <w:lang w:val="en-US"/>
        </w:rPr>
        <w:t>Podolskiy</w:t>
      </w:r>
      <w:proofErr w:type="spellEnd"/>
      <w:r w:rsidRPr="00F61104">
        <w:rPr>
          <w:lang w:val="en-US"/>
        </w:rPr>
        <w:t xml:space="preserve">, O., &amp; Popov, D. (2014). </w:t>
      </w:r>
      <w:hyperlink r:id="rId12" w:history="1">
        <w:r w:rsidRPr="00F61104">
          <w:rPr>
            <w:rStyle w:val="Hyperlink"/>
            <w:bCs/>
            <w:color w:val="auto"/>
            <w:u w:val="none"/>
            <w:lang w:val="en-US"/>
          </w:rPr>
          <w:t>The first assessment of adult competencies in Russia</w:t>
        </w:r>
      </w:hyperlink>
      <w:r w:rsidRPr="00F61104">
        <w:rPr>
          <w:lang w:val="en-US"/>
        </w:rPr>
        <w:t xml:space="preserve">. </w:t>
      </w:r>
      <w:hyperlink r:id="rId13" w:history="1">
        <w:r w:rsidRPr="00F61104">
          <w:rPr>
            <w:rStyle w:val="Hyperlink"/>
            <w:i/>
            <w:color w:val="auto"/>
            <w:u w:val="none"/>
            <w:lang w:val="en-US"/>
          </w:rPr>
          <w:t>Educational Studies</w:t>
        </w:r>
      </w:hyperlink>
      <w:r w:rsidRPr="00F61104">
        <w:rPr>
          <w:i/>
          <w:lang w:val="en-US"/>
        </w:rPr>
        <w:t xml:space="preserve">, Higher School of Economics </w:t>
      </w:r>
      <w:r w:rsidRPr="00F61104">
        <w:rPr>
          <w:lang w:val="en-US"/>
        </w:rPr>
        <w:t>(2),</w:t>
      </w:r>
      <w:r w:rsidRPr="00F61104">
        <w:rPr>
          <w:i/>
          <w:lang w:val="en-US"/>
        </w:rPr>
        <w:t xml:space="preserve"> </w:t>
      </w:r>
      <w:r w:rsidRPr="00F61104">
        <w:rPr>
          <w:lang w:val="en-US"/>
        </w:rPr>
        <w:t>82-108.</w:t>
      </w:r>
    </w:p>
    <w:p w14:paraId="2B8B8FF6" w14:textId="77777777" w:rsidR="007A11CA" w:rsidRPr="00F61104" w:rsidRDefault="007A11CA" w:rsidP="007A11CA">
      <w:pPr>
        <w:ind w:left="720" w:hanging="720"/>
        <w:rPr>
          <w:lang w:val="en-US"/>
        </w:rPr>
      </w:pPr>
      <w:r w:rsidRPr="00F61104">
        <w:rPr>
          <w:lang w:val="en-US"/>
        </w:rPr>
        <w:t xml:space="preserve">Reder, S. (2009). The development of adult literacy and numeracy in adult life. In S. Reder and J. </w:t>
      </w:r>
      <w:proofErr w:type="spellStart"/>
      <w:r w:rsidRPr="00F61104">
        <w:rPr>
          <w:lang w:val="en-US"/>
        </w:rPr>
        <w:t>Bynner</w:t>
      </w:r>
      <w:proofErr w:type="spellEnd"/>
      <w:r w:rsidRPr="00F61104">
        <w:rPr>
          <w:lang w:val="en-US"/>
        </w:rPr>
        <w:t>, J. (Eds), Tracking Adult Literacy and Numeracy Skills: Findings from Longitudinal Research (pp. 59-84). Routledge: New York.</w:t>
      </w:r>
    </w:p>
    <w:p w14:paraId="241E8D70" w14:textId="77777777" w:rsidR="007A11CA" w:rsidRPr="00F61104" w:rsidRDefault="007A11CA" w:rsidP="007A11CA">
      <w:pPr>
        <w:ind w:left="720" w:hanging="720"/>
        <w:rPr>
          <w:lang w:val="en-US"/>
        </w:rPr>
      </w:pPr>
      <w:proofErr w:type="spellStart"/>
      <w:r w:rsidRPr="00F61104">
        <w:rPr>
          <w:lang w:val="en-US"/>
        </w:rPr>
        <w:t>Satherley</w:t>
      </w:r>
      <w:proofErr w:type="spellEnd"/>
      <w:r w:rsidRPr="00F61104">
        <w:rPr>
          <w:lang w:val="en-US"/>
        </w:rPr>
        <w:t>, P., &amp; Lawes, E. (2008a). The Adult Literacy and Life Skills (ALL) Survey: Gender, ethnicity and literacy. Wellington: Ministry of Education.</w:t>
      </w:r>
    </w:p>
    <w:p w14:paraId="4324B696" w14:textId="77777777" w:rsidR="007A11CA" w:rsidRPr="00F61104" w:rsidRDefault="007A11CA" w:rsidP="007A11CA">
      <w:pPr>
        <w:widowControl w:val="0"/>
        <w:pBdr>
          <w:top w:val="nil"/>
          <w:left w:val="nil"/>
          <w:bottom w:val="nil"/>
          <w:right w:val="nil"/>
          <w:between w:val="nil"/>
        </w:pBdr>
        <w:ind w:left="720" w:hanging="720"/>
        <w:rPr>
          <w:rFonts w:eastAsia="Arial"/>
          <w:lang w:val="en-US"/>
        </w:rPr>
      </w:pPr>
      <w:proofErr w:type="spellStart"/>
      <w:r w:rsidRPr="00F61104">
        <w:rPr>
          <w:rFonts w:eastAsia="Arial"/>
          <w:lang w:val="en-US"/>
        </w:rPr>
        <w:t>Scharl</w:t>
      </w:r>
      <w:proofErr w:type="spellEnd"/>
      <w:r w:rsidRPr="00F61104">
        <w:rPr>
          <w:rFonts w:eastAsia="Arial"/>
          <w:lang w:val="en-US"/>
        </w:rPr>
        <w:t xml:space="preserve">, A., Carstensen, C. H., &amp; </w:t>
      </w:r>
      <w:proofErr w:type="spellStart"/>
      <w:r w:rsidRPr="00F61104">
        <w:rPr>
          <w:rFonts w:eastAsia="Arial"/>
          <w:lang w:val="en-US"/>
        </w:rPr>
        <w:t>Gnambs</w:t>
      </w:r>
      <w:proofErr w:type="spellEnd"/>
      <w:r w:rsidRPr="00F61104">
        <w:rPr>
          <w:rFonts w:eastAsia="Arial"/>
          <w:lang w:val="en-US"/>
        </w:rPr>
        <w:t>, T. (2020</w:t>
      </w:r>
      <w:proofErr w:type="gramStart"/>
      <w:r w:rsidRPr="00F61104">
        <w:rPr>
          <w:rFonts w:eastAsia="Arial"/>
          <w:lang w:val="en-US"/>
        </w:rPr>
        <w:t>).Estimating</w:t>
      </w:r>
      <w:proofErr w:type="gramEnd"/>
      <w:r w:rsidRPr="00F61104">
        <w:rPr>
          <w:rFonts w:eastAsia="Arial"/>
          <w:lang w:val="en-US"/>
        </w:rPr>
        <w:t xml:space="preserve"> Plausible Values with </w:t>
      </w:r>
      <w:proofErr w:type="spellStart"/>
      <w:r w:rsidRPr="00F61104">
        <w:rPr>
          <w:rFonts w:eastAsia="Arial"/>
          <w:lang w:val="en-US"/>
        </w:rPr>
        <w:t>NEPSData</w:t>
      </w:r>
      <w:proofErr w:type="spellEnd"/>
      <w:r w:rsidRPr="00F61104">
        <w:rPr>
          <w:rFonts w:eastAsia="Arial"/>
          <w:lang w:val="en-US"/>
        </w:rPr>
        <w:t>: An Example Using Reading Competence in Starting Cohort 6(NEPS Survey Paper No.∞). Bamberg: Leibniz Institute for Educational Trajectories, National Educational Panel Study. https://www.neps-data.de/Portals/0/NEPS/Datenzentrum/Forschungsdaten/Kompetenzen/NEPSscaling_preprint.pdf</w:t>
      </w:r>
    </w:p>
    <w:p w14:paraId="727D7B78" w14:textId="77777777" w:rsidR="007A11CA" w:rsidRPr="00F61104" w:rsidRDefault="007A11CA" w:rsidP="007A11CA">
      <w:pPr>
        <w:ind w:left="720" w:hanging="720"/>
        <w:rPr>
          <w:rFonts w:eastAsia="Arial"/>
          <w:lang w:val="en-US"/>
        </w:rPr>
      </w:pPr>
      <w:r w:rsidRPr="00F61104">
        <w:rPr>
          <w:rFonts w:eastAsia="Arial"/>
          <w:lang w:val="en-US"/>
        </w:rPr>
        <w:t xml:space="preserve">Warm, T. A. (1989). Weighted likelihood estimation of ability in Item Response Theory. </w:t>
      </w:r>
      <w:proofErr w:type="spellStart"/>
      <w:r w:rsidRPr="00F61104">
        <w:rPr>
          <w:rFonts w:eastAsia="Arial"/>
          <w:lang w:val="en-US"/>
        </w:rPr>
        <w:t>Psychometrika</w:t>
      </w:r>
      <w:proofErr w:type="spellEnd"/>
      <w:r w:rsidRPr="00F61104">
        <w:rPr>
          <w:rFonts w:eastAsia="Arial"/>
          <w:lang w:val="en-US"/>
        </w:rPr>
        <w:t>, 54, 427-450.</w:t>
      </w:r>
    </w:p>
    <w:p w14:paraId="52F6A8C6" w14:textId="77777777" w:rsidR="007A11CA" w:rsidRPr="00F61104" w:rsidRDefault="007A11CA" w:rsidP="007A11CA">
      <w:pPr>
        <w:ind w:left="720" w:hanging="720"/>
        <w:rPr>
          <w:lang w:val="en-US"/>
        </w:rPr>
      </w:pPr>
      <w:proofErr w:type="spellStart"/>
      <w:r w:rsidRPr="00F61104">
        <w:rPr>
          <w:lang w:val="en-US"/>
        </w:rPr>
        <w:t>Willms</w:t>
      </w:r>
      <w:proofErr w:type="spellEnd"/>
      <w:r w:rsidRPr="00F61104">
        <w:rPr>
          <w:lang w:val="en-US"/>
        </w:rPr>
        <w:t>, D., &amp; Murray. T. S. (2007). Gaining and losing literacy skills over the life course, Statistics Canada, Ottawa.</w:t>
      </w:r>
    </w:p>
    <w:p w14:paraId="5BB58946" w14:textId="77777777" w:rsidR="007A11CA" w:rsidRPr="00F61104" w:rsidRDefault="007A11CA" w:rsidP="007A11CA">
      <w:pPr>
        <w:widowControl w:val="0"/>
        <w:pBdr>
          <w:top w:val="nil"/>
          <w:left w:val="nil"/>
          <w:bottom w:val="nil"/>
          <w:right w:val="nil"/>
          <w:between w:val="nil"/>
        </w:pBdr>
        <w:ind w:left="720" w:hanging="720"/>
        <w:rPr>
          <w:rFonts w:eastAsia="Arial"/>
          <w:lang w:val="en-US"/>
        </w:rPr>
      </w:pPr>
      <w:proofErr w:type="spellStart"/>
      <w:r w:rsidRPr="00F61104">
        <w:rPr>
          <w:rFonts w:eastAsia="Arial"/>
          <w:lang w:val="en-US"/>
        </w:rPr>
        <w:t>Zabal</w:t>
      </w:r>
      <w:proofErr w:type="spellEnd"/>
      <w:r w:rsidRPr="00F61104">
        <w:rPr>
          <w:rFonts w:eastAsia="Arial"/>
          <w:lang w:val="en-US"/>
        </w:rPr>
        <w:t xml:space="preserve">, A., Martin, S., Massing, N., Ackermann, D., </w:t>
      </w:r>
      <w:proofErr w:type="spellStart"/>
      <w:r w:rsidRPr="00F61104">
        <w:rPr>
          <w:rFonts w:eastAsia="Arial"/>
          <w:lang w:val="en-US"/>
        </w:rPr>
        <w:t>Helmschrott</w:t>
      </w:r>
      <w:proofErr w:type="spellEnd"/>
      <w:r w:rsidRPr="00F61104">
        <w:rPr>
          <w:rFonts w:eastAsia="Arial"/>
          <w:lang w:val="en-US"/>
        </w:rPr>
        <w:t xml:space="preserve">, S., </w:t>
      </w:r>
      <w:proofErr w:type="spellStart"/>
      <w:r w:rsidRPr="00F61104">
        <w:rPr>
          <w:rFonts w:eastAsia="Arial"/>
          <w:lang w:val="en-US"/>
        </w:rPr>
        <w:t>Barkow</w:t>
      </w:r>
      <w:proofErr w:type="spellEnd"/>
      <w:r w:rsidRPr="00F61104">
        <w:rPr>
          <w:rFonts w:eastAsia="Arial"/>
          <w:lang w:val="en-US"/>
        </w:rPr>
        <w:t xml:space="preserve">, I., &amp; Rammstedt, B. (2014). PIAAC Germany 2012: Technical report. </w:t>
      </w:r>
      <w:proofErr w:type="spellStart"/>
      <w:r w:rsidRPr="00F61104">
        <w:rPr>
          <w:rFonts w:eastAsia="Arial"/>
          <w:lang w:val="en-US"/>
        </w:rPr>
        <w:t>Waxmann</w:t>
      </w:r>
      <w:proofErr w:type="spellEnd"/>
      <w:r w:rsidRPr="00F61104">
        <w:rPr>
          <w:rFonts w:eastAsia="Arial"/>
          <w:lang w:val="en-US"/>
        </w:rPr>
        <w:t>.</w:t>
      </w:r>
    </w:p>
    <w:sectPr w:rsidR="007A11CA" w:rsidRPr="00F61104" w:rsidSect="00A66421">
      <w:headerReference w:type="default" r:id="rId14"/>
      <w:headerReference w:type="first" r:id="rId15"/>
      <w:pgSz w:w="12240" w:h="15840"/>
      <w:pgMar w:top="1587" w:right="1440" w:bottom="1440" w:left="1440" w:header="720" w:footer="720" w:gutter="0"/>
      <w:pgNumType w:start="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G" w:date="2019-10-30T15:32:00Z" w:initials="BG">
    <w:p w14:paraId="055E7E46" w14:textId="4DF2ED9B" w:rsidR="006B0A71" w:rsidRPr="007C47AD" w:rsidRDefault="006B0A71">
      <w:pPr>
        <w:pStyle w:val="Kommentartext"/>
        <w:rPr>
          <w:lang w:val="en-US"/>
        </w:rPr>
      </w:pPr>
      <w:r>
        <w:rPr>
          <w:rStyle w:val="Kommentarzeichen"/>
        </w:rPr>
        <w:annotationRef/>
      </w:r>
      <w:r w:rsidRPr="0025196E">
        <w:rPr>
          <w:rStyle w:val="Kommentarzeichen"/>
          <w:lang w:val="en-US"/>
        </w:rPr>
        <w:t xml:space="preserve">I </w:t>
      </w:r>
      <w:r>
        <w:rPr>
          <w:rStyle w:val="Kommentarzeichen"/>
          <w:lang w:val="en-US"/>
        </w:rPr>
        <w:t>think</w:t>
      </w:r>
      <w:r w:rsidRPr="007C47AD">
        <w:rPr>
          <w:lang w:val="en-US"/>
        </w:rPr>
        <w:t xml:space="preserve"> Ai should be t</w:t>
      </w:r>
      <w:r>
        <w:rPr>
          <w:lang w:val="en-US"/>
        </w:rPr>
        <w:t xml:space="preserve">he second author as she worked quite a lot on the manuscript in the last </w:t>
      </w:r>
      <w:proofErr w:type="gramStart"/>
      <w:r>
        <w:rPr>
          <w:lang w:val="en-US"/>
        </w:rPr>
        <w:t>weeks?</w:t>
      </w:r>
      <w:proofErr w:type="gramEnd"/>
    </w:p>
  </w:comment>
  <w:comment w:id="7" w:author="BG" w:date="2019-10-30T15:32:00Z" w:initials="BG">
    <w:p w14:paraId="4D305E09" w14:textId="1A45263C" w:rsidR="006B0A71" w:rsidRDefault="006B0A71">
      <w:pPr>
        <w:pStyle w:val="Kommentartext"/>
        <w:rPr>
          <w:lang w:val="en-US"/>
        </w:rPr>
      </w:pPr>
      <w:r>
        <w:rPr>
          <w:rStyle w:val="Kommentarzeichen"/>
        </w:rPr>
        <w:annotationRef/>
      </w:r>
      <w:r w:rsidRPr="00AE6ECC">
        <w:rPr>
          <w:lang w:val="en-US"/>
        </w:rPr>
        <w:t>Hanushek, E</w:t>
      </w:r>
      <w:r>
        <w:rPr>
          <w:lang w:val="en-US"/>
        </w:rPr>
        <w:t xml:space="preserve">. A., &amp; </w:t>
      </w:r>
      <w:proofErr w:type="spellStart"/>
      <w:r>
        <w:rPr>
          <w:lang w:val="en-US"/>
        </w:rPr>
        <w:t>Woessmann</w:t>
      </w:r>
      <w:proofErr w:type="spellEnd"/>
      <w:r>
        <w:rPr>
          <w:lang w:val="en-US"/>
        </w:rPr>
        <w:t xml:space="preserve">, L. (2015). </w:t>
      </w:r>
      <w:r w:rsidRPr="00AE6ECC">
        <w:rPr>
          <w:lang w:val="en-US"/>
        </w:rPr>
        <w:t xml:space="preserve"> The knowledge capital of nations: Educatio</w:t>
      </w:r>
      <w:r>
        <w:rPr>
          <w:lang w:val="en-US"/>
        </w:rPr>
        <w:t>n and the economics of growth.</w:t>
      </w:r>
    </w:p>
    <w:p w14:paraId="2433AD6E" w14:textId="77777777" w:rsidR="006B0A71" w:rsidRDefault="006B0A71" w:rsidP="00AE6ECC">
      <w:pPr>
        <w:pStyle w:val="Kommentartext"/>
        <w:ind w:firstLine="0"/>
        <w:rPr>
          <w:lang w:val="en-US"/>
        </w:rPr>
      </w:pPr>
    </w:p>
    <w:p w14:paraId="6D91262E" w14:textId="77777777" w:rsidR="006B0A71" w:rsidRPr="00AE6ECC" w:rsidRDefault="006B0A71">
      <w:pPr>
        <w:pStyle w:val="Kommentartext"/>
        <w:rPr>
          <w:lang w:val="en-US"/>
        </w:rPr>
      </w:pPr>
    </w:p>
    <w:p w14:paraId="629DA606" w14:textId="748B3977" w:rsidR="006B0A71" w:rsidRPr="00AE6ECC" w:rsidRDefault="006B0A71" w:rsidP="00AE6ECC">
      <w:pPr>
        <w:pStyle w:val="Kommentartext"/>
        <w:rPr>
          <w:lang w:val="en-US"/>
        </w:rPr>
      </w:pPr>
      <w:proofErr w:type="spellStart"/>
      <w:r w:rsidRPr="00E95A4A">
        <w:rPr>
          <w:lang w:val="de-DE"/>
        </w:rPr>
        <w:t>Hanushek</w:t>
      </w:r>
      <w:proofErr w:type="spellEnd"/>
      <w:r w:rsidRPr="00E95A4A">
        <w:rPr>
          <w:lang w:val="de-DE"/>
        </w:rPr>
        <w:t xml:space="preserve">, </w:t>
      </w:r>
      <w:r w:rsidRPr="00AE6ECC">
        <w:rPr>
          <w:lang w:val="de-DE"/>
        </w:rPr>
        <w:t xml:space="preserve">E. A., Schwerdt, G., Wiederhold, S., &amp; </w:t>
      </w:r>
      <w:proofErr w:type="spellStart"/>
      <w:r w:rsidRPr="00AE6ECC">
        <w:rPr>
          <w:lang w:val="de-DE"/>
        </w:rPr>
        <w:t>Woessmann</w:t>
      </w:r>
      <w:proofErr w:type="spellEnd"/>
      <w:r w:rsidRPr="00AE6ECC">
        <w:rPr>
          <w:lang w:val="de-DE"/>
        </w:rPr>
        <w:t xml:space="preserve">, L. (2015). </w:t>
      </w:r>
      <w:r w:rsidRPr="00AE6ECC">
        <w:rPr>
          <w:lang w:val="en-US"/>
        </w:rPr>
        <w:t xml:space="preserve">Returns to skills around the world: Evidence from PIAAC. </w:t>
      </w:r>
      <w:r>
        <w:rPr>
          <w:lang w:val="en-US"/>
        </w:rPr>
        <w:t>European Economic Review, 73</w:t>
      </w:r>
      <w:r w:rsidRPr="00AE6ECC">
        <w:rPr>
          <w:lang w:val="en-US"/>
        </w:rPr>
        <w:t>, 103-130.</w:t>
      </w:r>
    </w:p>
  </w:comment>
  <w:comment w:id="8" w:author="Clemens Lechner" w:date="2019-10-30T15:32:00Z" w:initials="">
    <w:p w14:paraId="000000BA" w14:textId="77777777" w:rsidR="006B0A71" w:rsidRPr="00072474" w:rsidRDefault="006B0A71">
      <w:pPr>
        <w:widowControl w:val="0"/>
        <w:pBdr>
          <w:top w:val="nil"/>
          <w:left w:val="nil"/>
          <w:bottom w:val="nil"/>
          <w:right w:val="nil"/>
          <w:between w:val="nil"/>
        </w:pBdr>
        <w:spacing w:line="240" w:lineRule="auto"/>
        <w:ind w:firstLine="0"/>
        <w:rPr>
          <w:rFonts w:ascii="Arial" w:eastAsia="Arial" w:hAnsi="Arial" w:cs="Arial"/>
          <w:color w:val="000000"/>
          <w:sz w:val="22"/>
          <w:szCs w:val="22"/>
          <w:lang w:val="en-US"/>
        </w:rPr>
      </w:pPr>
      <w:r w:rsidRPr="00072474">
        <w:rPr>
          <w:rFonts w:ascii="Arial" w:eastAsia="Arial" w:hAnsi="Arial" w:cs="Arial"/>
          <w:color w:val="000000"/>
          <w:sz w:val="22"/>
          <w:szCs w:val="22"/>
          <w:lang w:val="en-US"/>
        </w:rPr>
        <w:t xml:space="preserve">Clarify: Skills, competencies or </w:t>
      </w:r>
      <w:proofErr w:type="spellStart"/>
      <w:r w:rsidRPr="00072474">
        <w:rPr>
          <w:rFonts w:ascii="Arial" w:eastAsia="Arial" w:hAnsi="Arial" w:cs="Arial"/>
          <w:color w:val="000000"/>
          <w:sz w:val="22"/>
          <w:szCs w:val="22"/>
          <w:lang w:val="en-US"/>
        </w:rPr>
        <w:t>proficency</w:t>
      </w:r>
      <w:proofErr w:type="spellEnd"/>
      <w:r w:rsidRPr="00072474">
        <w:rPr>
          <w:rFonts w:ascii="Arial" w:eastAsia="Arial" w:hAnsi="Arial" w:cs="Arial"/>
          <w:color w:val="000000"/>
          <w:sz w:val="22"/>
          <w:szCs w:val="22"/>
          <w:lang w:val="en-US"/>
        </w:rPr>
        <w:t>?</w:t>
      </w:r>
    </w:p>
  </w:comment>
  <w:comment w:id="10" w:author="Lechner, Clemens" w:date="2020-10-27T14:40:00Z" w:initials="LC">
    <w:p w14:paraId="0FEC346B" w14:textId="73A3AAFC" w:rsidR="00446FDE" w:rsidRDefault="00446FDE">
      <w:pPr>
        <w:pStyle w:val="Kommentartext"/>
      </w:pPr>
      <w:r>
        <w:rPr>
          <w:rStyle w:val="Kommentarzeichen"/>
        </w:rPr>
        <w:annotationRef/>
      </w:r>
    </w:p>
  </w:comment>
  <w:comment w:id="9" w:author="BG" w:date="2019-10-30T15:32:00Z" w:initials="BG">
    <w:p w14:paraId="3491D1AE" w14:textId="565A1BA8" w:rsidR="006B0A71" w:rsidRPr="00F97354" w:rsidRDefault="006B0A71">
      <w:pPr>
        <w:pStyle w:val="Kommentartext"/>
        <w:rPr>
          <w:lang w:val="en-US"/>
        </w:rPr>
      </w:pPr>
      <w:r>
        <w:rPr>
          <w:rStyle w:val="Kommentarzeichen"/>
        </w:rPr>
        <w:annotationRef/>
      </w:r>
      <w:r w:rsidRPr="00F97354">
        <w:rPr>
          <w:lang w:val="en-US"/>
        </w:rPr>
        <w:t>my preference: skills, but I am fine with everything and I think we could do it with a footnote as in the manuscript with Steve:</w:t>
      </w:r>
    </w:p>
    <w:p w14:paraId="176D376A" w14:textId="77777777" w:rsidR="006B0A71" w:rsidRDefault="006B0A71">
      <w:pPr>
        <w:pStyle w:val="Kommentartext"/>
        <w:rPr>
          <w:lang w:val="en-US"/>
        </w:rPr>
      </w:pPr>
    </w:p>
    <w:p w14:paraId="19A7135E" w14:textId="5A876B3B" w:rsidR="006B0A71" w:rsidRPr="00F97354" w:rsidRDefault="006B0A71">
      <w:pPr>
        <w:pStyle w:val="Kommentartext"/>
        <w:rPr>
          <w:lang w:val="en-US"/>
        </w:rPr>
      </w:pPr>
      <w:r>
        <w:rPr>
          <w:lang w:val="en-US"/>
        </w:rPr>
        <w:t>“</w:t>
      </w:r>
      <w:r w:rsidRPr="00F97354">
        <w:rPr>
          <w:lang w:val="en-US"/>
        </w:rPr>
        <w:t>We use the term “</w:t>
      </w:r>
      <w:r>
        <w:rPr>
          <w:lang w:val="en-US"/>
        </w:rPr>
        <w:t>skills</w:t>
      </w:r>
      <w:r w:rsidRPr="00F97354">
        <w:rPr>
          <w:lang w:val="en-US"/>
        </w:rPr>
        <w:t>” in this article, noting that some other authors use “</w:t>
      </w:r>
      <w:r>
        <w:rPr>
          <w:lang w:val="en-US"/>
        </w:rPr>
        <w:t>proficiency</w:t>
      </w:r>
      <w:r w:rsidRPr="00F97354">
        <w:rPr>
          <w:lang w:val="en-US"/>
        </w:rPr>
        <w:t>” or “compe</w:t>
      </w:r>
      <w:r>
        <w:rPr>
          <w:lang w:val="en-US"/>
        </w:rPr>
        <w:t>tence” for the same construct. “</w:t>
      </w:r>
    </w:p>
  </w:comment>
  <w:comment w:id="13" w:author="BG" w:date="2019-10-30T15:32:00Z" w:initials="BG">
    <w:p w14:paraId="6327DB65" w14:textId="7511F5CD" w:rsidR="006B0A71" w:rsidRPr="00E33BE4" w:rsidRDefault="006B0A71">
      <w:pPr>
        <w:pStyle w:val="Kommentartext"/>
        <w:rPr>
          <w:lang w:val="en-US"/>
        </w:rPr>
      </w:pPr>
      <w:r>
        <w:rPr>
          <w:rStyle w:val="Kommentarzeichen"/>
        </w:rPr>
        <w:annotationRef/>
      </w:r>
      <w:r w:rsidRPr="00E33BE4">
        <w:rPr>
          <w:lang w:val="en-US"/>
        </w:rPr>
        <w:t>Reder, 2009</w:t>
      </w:r>
    </w:p>
    <w:p w14:paraId="4A06770C" w14:textId="4D0FAFA2" w:rsidR="006B0A71" w:rsidRPr="00E33BE4" w:rsidRDefault="006B0A71">
      <w:pPr>
        <w:pStyle w:val="Kommentartext"/>
        <w:rPr>
          <w:lang w:val="en-US"/>
        </w:rPr>
      </w:pPr>
      <w:proofErr w:type="spellStart"/>
      <w:r w:rsidRPr="00E33BE4">
        <w:rPr>
          <w:lang w:val="en-US"/>
        </w:rPr>
        <w:t>Bynner</w:t>
      </w:r>
      <w:proofErr w:type="spellEnd"/>
      <w:r w:rsidRPr="00E33BE4">
        <w:rPr>
          <w:lang w:val="en-US"/>
        </w:rPr>
        <w:t xml:space="preserve"> and Parsons, 1998</w:t>
      </w:r>
    </w:p>
    <w:p w14:paraId="237C813B" w14:textId="77777777" w:rsidR="006B0A71" w:rsidRPr="00E33BE4" w:rsidRDefault="006B0A71" w:rsidP="00A66816">
      <w:pPr>
        <w:pStyle w:val="Kommentartext"/>
        <w:ind w:firstLine="0"/>
        <w:rPr>
          <w:lang w:val="en-US"/>
        </w:rPr>
      </w:pPr>
    </w:p>
  </w:comment>
  <w:comment w:id="15" w:author="Clemens Lechner" w:date="2019-10-31T11:28:00Z" w:initials="">
    <w:p w14:paraId="000000B0" w14:textId="77777777" w:rsidR="006B0A71" w:rsidRPr="00072474" w:rsidRDefault="006B0A71">
      <w:pPr>
        <w:widowControl w:val="0"/>
        <w:pBdr>
          <w:top w:val="nil"/>
          <w:left w:val="nil"/>
          <w:bottom w:val="nil"/>
          <w:right w:val="nil"/>
          <w:between w:val="nil"/>
        </w:pBdr>
        <w:spacing w:line="240" w:lineRule="auto"/>
        <w:ind w:firstLine="0"/>
        <w:rPr>
          <w:rFonts w:ascii="Arial" w:eastAsia="Arial" w:hAnsi="Arial" w:cs="Arial"/>
          <w:color w:val="000000"/>
          <w:sz w:val="22"/>
          <w:szCs w:val="22"/>
          <w:lang w:val="en-US"/>
        </w:rPr>
      </w:pPr>
      <w:proofErr w:type="gramStart"/>
      <w:r w:rsidRPr="00072474">
        <w:rPr>
          <w:rFonts w:ascii="Arial" w:eastAsia="Arial" w:hAnsi="Arial" w:cs="Arial"/>
          <w:color w:val="000000"/>
          <w:sz w:val="22"/>
          <w:szCs w:val="22"/>
          <w:lang w:val="en-US"/>
        </w:rPr>
        <w:t>+ai.miyamoto@gesis.org  You</w:t>
      </w:r>
      <w:proofErr w:type="gramEnd"/>
      <w:r w:rsidRPr="00072474">
        <w:rPr>
          <w:rFonts w:ascii="Arial" w:eastAsia="Arial" w:hAnsi="Arial" w:cs="Arial"/>
          <w:color w:val="000000"/>
          <w:sz w:val="22"/>
          <w:szCs w:val="22"/>
          <w:lang w:val="en-US"/>
        </w:rPr>
        <w:t xml:space="preserve"> previously did a small lit review on potential subgroup differences in skills (and skill change). There is also a section in </w:t>
      </w:r>
      <w:proofErr w:type="spellStart"/>
      <w:r w:rsidRPr="00072474">
        <w:rPr>
          <w:rFonts w:ascii="Arial" w:eastAsia="Arial" w:hAnsi="Arial" w:cs="Arial"/>
          <w:color w:val="000000"/>
          <w:sz w:val="22"/>
          <w:szCs w:val="22"/>
          <w:lang w:val="en-US"/>
        </w:rPr>
        <w:t>Paccagnella</w:t>
      </w:r>
      <w:proofErr w:type="spellEnd"/>
      <w:r w:rsidRPr="00072474">
        <w:rPr>
          <w:rFonts w:ascii="Arial" w:eastAsia="Arial" w:hAnsi="Arial" w:cs="Arial"/>
          <w:color w:val="000000"/>
          <w:sz w:val="22"/>
          <w:szCs w:val="22"/>
          <w:lang w:val="en-US"/>
        </w:rPr>
        <w:t xml:space="preserve"> (2016) on this. Can you please summarize the main insights in 1 paragraph here - ideally focusing on studies that investigated literacy and numeracy (and not other cognitive </w:t>
      </w:r>
      <w:proofErr w:type="gramStart"/>
      <w:r w:rsidRPr="00072474">
        <w:rPr>
          <w:rFonts w:ascii="Arial" w:eastAsia="Arial" w:hAnsi="Arial" w:cs="Arial"/>
          <w:color w:val="000000"/>
          <w:sz w:val="22"/>
          <w:szCs w:val="22"/>
          <w:lang w:val="en-US"/>
        </w:rPr>
        <w:t>skill measures).</w:t>
      </w:r>
      <w:proofErr w:type="gramEnd"/>
      <w:r w:rsidRPr="00072474">
        <w:rPr>
          <w:rFonts w:ascii="Arial" w:eastAsia="Arial" w:hAnsi="Arial" w:cs="Arial"/>
          <w:color w:val="000000"/>
          <w:sz w:val="22"/>
          <w:szCs w:val="22"/>
          <w:lang w:val="en-US"/>
        </w:rPr>
        <w:t xml:space="preserve"> I believe the major differences emerged along the lines of educational attainment and labor market participation. </w:t>
      </w:r>
    </w:p>
    <w:p w14:paraId="000000B1" w14:textId="77777777" w:rsidR="006B0A71" w:rsidRPr="00072474" w:rsidRDefault="006B0A71">
      <w:pPr>
        <w:widowControl w:val="0"/>
        <w:pBdr>
          <w:top w:val="nil"/>
          <w:left w:val="nil"/>
          <w:bottom w:val="nil"/>
          <w:right w:val="nil"/>
          <w:between w:val="nil"/>
        </w:pBdr>
        <w:spacing w:line="240" w:lineRule="auto"/>
        <w:ind w:firstLine="0"/>
        <w:rPr>
          <w:rFonts w:ascii="Arial" w:eastAsia="Arial" w:hAnsi="Arial" w:cs="Arial"/>
          <w:color w:val="000000"/>
          <w:sz w:val="22"/>
          <w:szCs w:val="22"/>
          <w:lang w:val="en-US"/>
        </w:rPr>
      </w:pPr>
      <w:r w:rsidRPr="00072474">
        <w:rPr>
          <w:rFonts w:ascii="Arial" w:eastAsia="Arial" w:hAnsi="Arial" w:cs="Arial"/>
          <w:color w:val="000000"/>
          <w:sz w:val="22"/>
          <w:szCs w:val="22"/>
          <w:lang w:val="en-US"/>
        </w:rPr>
        <w:t>+brittagauly@gmail.com may have something to add as well.</w:t>
      </w:r>
    </w:p>
    <w:p w14:paraId="000000B2" w14:textId="77777777" w:rsidR="006B0A71" w:rsidRPr="00072474" w:rsidRDefault="006B0A71">
      <w:pPr>
        <w:widowControl w:val="0"/>
        <w:pBdr>
          <w:top w:val="nil"/>
          <w:left w:val="nil"/>
          <w:bottom w:val="nil"/>
          <w:right w:val="nil"/>
          <w:between w:val="nil"/>
        </w:pBdr>
        <w:spacing w:line="240" w:lineRule="auto"/>
        <w:ind w:firstLine="0"/>
        <w:rPr>
          <w:rFonts w:ascii="Arial" w:eastAsia="Arial" w:hAnsi="Arial" w:cs="Arial"/>
          <w:color w:val="000000"/>
          <w:sz w:val="22"/>
          <w:szCs w:val="22"/>
          <w:lang w:val="en-US"/>
        </w:rPr>
      </w:pPr>
    </w:p>
    <w:p w14:paraId="000000B3" w14:textId="77777777" w:rsidR="006B0A71" w:rsidRPr="00072474" w:rsidRDefault="006B0A71">
      <w:pPr>
        <w:widowControl w:val="0"/>
        <w:pBdr>
          <w:top w:val="nil"/>
          <w:left w:val="nil"/>
          <w:bottom w:val="nil"/>
          <w:right w:val="nil"/>
          <w:between w:val="nil"/>
        </w:pBdr>
        <w:spacing w:line="240" w:lineRule="auto"/>
        <w:ind w:firstLine="0"/>
        <w:rPr>
          <w:rFonts w:ascii="Arial" w:eastAsia="Arial" w:hAnsi="Arial" w:cs="Arial"/>
          <w:color w:val="000000"/>
          <w:sz w:val="22"/>
          <w:szCs w:val="22"/>
          <w:lang w:val="en-US"/>
        </w:rPr>
      </w:pPr>
      <w:r w:rsidRPr="00072474">
        <w:rPr>
          <w:rFonts w:ascii="Arial" w:eastAsia="Arial" w:hAnsi="Arial" w:cs="Arial"/>
          <w:color w:val="000000"/>
          <w:sz w:val="22"/>
          <w:szCs w:val="22"/>
          <w:lang w:val="en-US"/>
        </w:rPr>
        <w:t>We need this paragraph to prepare the ground for our analyses by gender, educational attainment etc.</w:t>
      </w:r>
    </w:p>
    <w:p w14:paraId="000000B4" w14:textId="77777777" w:rsidR="006B0A71" w:rsidRPr="00076CBA" w:rsidRDefault="006B0A71">
      <w:pPr>
        <w:widowControl w:val="0"/>
        <w:pBdr>
          <w:top w:val="nil"/>
          <w:left w:val="nil"/>
          <w:bottom w:val="nil"/>
          <w:right w:val="nil"/>
          <w:between w:val="nil"/>
        </w:pBdr>
        <w:spacing w:line="240" w:lineRule="auto"/>
        <w:ind w:firstLine="0"/>
        <w:rPr>
          <w:rFonts w:ascii="Arial" w:eastAsia="Arial" w:hAnsi="Arial" w:cs="Arial"/>
          <w:color w:val="000000"/>
          <w:sz w:val="22"/>
          <w:szCs w:val="22"/>
          <w:lang w:val="de-DE"/>
        </w:rPr>
      </w:pPr>
      <w:r w:rsidRPr="00076CBA">
        <w:rPr>
          <w:rFonts w:ascii="Arial" w:eastAsia="Arial" w:hAnsi="Arial" w:cs="Arial"/>
          <w:color w:val="000000"/>
          <w:sz w:val="22"/>
          <w:szCs w:val="22"/>
          <w:lang w:val="de-DE"/>
        </w:rPr>
        <w:t>_Ai Miyamoto zugewiesen_</w:t>
      </w:r>
    </w:p>
    <w:p w14:paraId="757D504A" w14:textId="77777777" w:rsidR="00E8051F" w:rsidRPr="00076CBA" w:rsidRDefault="00E8051F">
      <w:pPr>
        <w:widowControl w:val="0"/>
        <w:pBdr>
          <w:top w:val="nil"/>
          <w:left w:val="nil"/>
          <w:bottom w:val="nil"/>
          <w:right w:val="nil"/>
          <w:between w:val="nil"/>
        </w:pBdr>
        <w:spacing w:line="240" w:lineRule="auto"/>
        <w:ind w:firstLine="0"/>
        <w:rPr>
          <w:rFonts w:ascii="Arial" w:eastAsia="Arial" w:hAnsi="Arial" w:cs="Arial"/>
          <w:color w:val="000000"/>
          <w:sz w:val="22"/>
          <w:szCs w:val="22"/>
          <w:lang w:val="de-DE"/>
        </w:rPr>
      </w:pPr>
    </w:p>
    <w:p w14:paraId="71580712" w14:textId="18E483EB" w:rsidR="00E8051F" w:rsidRPr="00076CBA" w:rsidRDefault="00E8051F">
      <w:pPr>
        <w:widowControl w:val="0"/>
        <w:pBdr>
          <w:top w:val="nil"/>
          <w:left w:val="nil"/>
          <w:bottom w:val="nil"/>
          <w:right w:val="nil"/>
          <w:between w:val="nil"/>
        </w:pBdr>
        <w:spacing w:line="240" w:lineRule="auto"/>
        <w:ind w:firstLine="0"/>
        <w:rPr>
          <w:rFonts w:ascii="Arial" w:eastAsia="Arial" w:hAnsi="Arial" w:cs="Arial"/>
          <w:color w:val="000000"/>
          <w:sz w:val="22"/>
          <w:szCs w:val="22"/>
          <w:lang w:val="de-DE"/>
        </w:rPr>
      </w:pPr>
      <w:proofErr w:type="spellStart"/>
      <w:r w:rsidRPr="00076CBA">
        <w:rPr>
          <w:rFonts w:ascii="Arial" w:eastAsia="Arial" w:hAnsi="Arial" w:cs="Arial"/>
          <w:color w:val="FF0000"/>
          <w:sz w:val="22"/>
          <w:szCs w:val="22"/>
          <w:lang w:val="de-DE"/>
        </w:rPr>
        <w:t>Added</w:t>
      </w:r>
      <w:proofErr w:type="spellEnd"/>
      <w:r w:rsidRPr="00076CBA">
        <w:rPr>
          <w:rFonts w:ascii="Arial" w:eastAsia="Arial" w:hAnsi="Arial" w:cs="Arial"/>
          <w:color w:val="FF0000"/>
          <w:sz w:val="22"/>
          <w:szCs w:val="22"/>
          <w:lang w:val="de-DE"/>
        </w:rPr>
        <w:t xml:space="preserve"> (Ai)</w:t>
      </w:r>
    </w:p>
  </w:comment>
  <w:comment w:id="16" w:author="Clemens Lechner" w:date="2019-10-30T15:32:00Z" w:initials="CLE">
    <w:p w14:paraId="2A1CC705" w14:textId="77777777" w:rsidR="006B0A71" w:rsidRDefault="006B0A71" w:rsidP="00E95A4A">
      <w:pPr>
        <w:rPr>
          <w:lang w:val="en-US"/>
        </w:rPr>
      </w:pPr>
      <w:r>
        <w:rPr>
          <w:rStyle w:val="Kommentarzeichen"/>
        </w:rPr>
        <w:annotationRef/>
      </w:r>
      <w:r w:rsidRPr="00F253D6">
        <w:rPr>
          <w:lang w:val="en-US"/>
        </w:rPr>
        <w:t>According to several large-scale cross-sectional studies based on ALL and IALS data (</w:t>
      </w:r>
      <w:proofErr w:type="spellStart"/>
      <w:r w:rsidRPr="00F253D6">
        <w:rPr>
          <w:lang w:val="en-US"/>
        </w:rPr>
        <w:t>Houtkoop</w:t>
      </w:r>
      <w:proofErr w:type="spellEnd"/>
      <w:r w:rsidRPr="00F253D6">
        <w:rPr>
          <w:lang w:val="en-US"/>
        </w:rPr>
        <w:t xml:space="preserve"> &amp; Jones, 1999; Kline, 2004; </w:t>
      </w:r>
      <w:proofErr w:type="spellStart"/>
      <w:r w:rsidRPr="00F253D6">
        <w:rPr>
          <w:lang w:val="en-US"/>
        </w:rPr>
        <w:t>Podolsky</w:t>
      </w:r>
      <w:proofErr w:type="spellEnd"/>
      <w:r w:rsidRPr="00F253D6">
        <w:rPr>
          <w:lang w:val="en-US"/>
        </w:rPr>
        <w:t xml:space="preserve"> &amp; Popov, 2013; </w:t>
      </w:r>
      <w:proofErr w:type="spellStart"/>
      <w:r w:rsidRPr="00F253D6">
        <w:rPr>
          <w:lang w:val="en-US"/>
        </w:rPr>
        <w:t>Satherley</w:t>
      </w:r>
      <w:proofErr w:type="spellEnd"/>
      <w:r w:rsidRPr="00F253D6">
        <w:rPr>
          <w:lang w:val="en-US"/>
        </w:rPr>
        <w:t xml:space="preserve"> &amp; Lawes, 2008), we see a general tendency of women having relative strength in literacy and of men having relative strength in numeracy. However, gender differences in literacy and numeracy seem to vary across countries (Rammstedt et al., 2013). </w:t>
      </w:r>
      <w:proofErr w:type="gramStart"/>
      <w:r w:rsidRPr="00F253D6">
        <w:rPr>
          <w:lang w:val="en-US"/>
        </w:rPr>
        <w:t>With regard to</w:t>
      </w:r>
      <w:proofErr w:type="gramEnd"/>
      <w:r w:rsidRPr="00F253D6">
        <w:rPr>
          <w:lang w:val="en-US"/>
        </w:rPr>
        <w:t xml:space="preserve"> the role of gender in individual changes in literacy, a few previous longitudinal studies showed that women tend to gain less literacy skills over time compared to men (Reder, 2009; Wolf &amp; Jenkins, 2014).</w:t>
      </w:r>
    </w:p>
    <w:p w14:paraId="2D0BD49F" w14:textId="77777777" w:rsidR="006B0A71" w:rsidRPr="006A059F" w:rsidRDefault="006B0A71" w:rsidP="00E95A4A">
      <w:pPr>
        <w:rPr>
          <w:lang w:val="en-US"/>
        </w:rPr>
      </w:pPr>
    </w:p>
    <w:p w14:paraId="39E8AE61" w14:textId="77777777" w:rsidR="006B0A71" w:rsidRPr="00F253D6" w:rsidRDefault="006B0A71" w:rsidP="00E95A4A">
      <w:pPr>
        <w:rPr>
          <w:lang w:val="en-US"/>
        </w:rPr>
      </w:pPr>
      <w:r w:rsidRPr="00F253D6">
        <w:rPr>
          <w:lang w:val="en-US"/>
        </w:rPr>
        <w:t xml:space="preserve">Using data from IALS and PIAAC, several large-scale cross-sectional studies reported that the level of education is a significant predictor of literacy skills; higher educational levels often lead to higher literacy and numeracy scores among adults (Denny et al., 1999; Park &amp; </w:t>
      </w:r>
      <w:proofErr w:type="spellStart"/>
      <w:r w:rsidRPr="00F253D6">
        <w:rPr>
          <w:lang w:val="en-US"/>
        </w:rPr>
        <w:t>Kyei</w:t>
      </w:r>
      <w:proofErr w:type="spellEnd"/>
      <w:r w:rsidRPr="00F253D6">
        <w:rPr>
          <w:lang w:val="en-US"/>
        </w:rPr>
        <w:t xml:space="preserve">, 2007; </w:t>
      </w:r>
      <w:proofErr w:type="spellStart"/>
      <w:r w:rsidRPr="00F253D6">
        <w:rPr>
          <w:lang w:val="en-US"/>
        </w:rPr>
        <w:t>Podolsky</w:t>
      </w:r>
      <w:proofErr w:type="spellEnd"/>
      <w:r w:rsidRPr="00F253D6">
        <w:rPr>
          <w:lang w:val="en-US"/>
        </w:rPr>
        <w:t xml:space="preserve"> &amp; Popov). Similar findings are reported even in the Nordic countries (i.e., Denmark, Finland, Norway, and Sweden) where they often emphasize a free access to education (</w:t>
      </w:r>
      <w:proofErr w:type="spellStart"/>
      <w:r w:rsidRPr="00F253D6">
        <w:rPr>
          <w:lang w:val="en-US"/>
        </w:rPr>
        <w:t>Gabrielsen</w:t>
      </w:r>
      <w:proofErr w:type="spellEnd"/>
      <w:r w:rsidRPr="00F253D6">
        <w:rPr>
          <w:lang w:val="en-US"/>
        </w:rPr>
        <w:t xml:space="preserve"> &amp; </w:t>
      </w:r>
      <w:proofErr w:type="spellStart"/>
      <w:r w:rsidRPr="00F253D6">
        <w:rPr>
          <w:lang w:val="en-US"/>
        </w:rPr>
        <w:t>Lundetræ</w:t>
      </w:r>
      <w:proofErr w:type="spellEnd"/>
      <w:r w:rsidRPr="00F253D6">
        <w:rPr>
          <w:lang w:val="en-US"/>
        </w:rPr>
        <w:t>, 2014). There are so far no previous longitudinal studies on the role of educational levels in individual changes in literacy or numeracy.</w:t>
      </w:r>
    </w:p>
    <w:p w14:paraId="2E76982E" w14:textId="77777777" w:rsidR="006B0A71" w:rsidRPr="001F162D" w:rsidRDefault="006B0A71" w:rsidP="00E95A4A">
      <w:pPr>
        <w:pStyle w:val="Kommentartext"/>
        <w:rPr>
          <w:lang w:val="en-US"/>
        </w:rPr>
      </w:pPr>
    </w:p>
  </w:comment>
  <w:comment w:id="24" w:author="Clemens Lechner" w:date="2019-10-30T15:32:00Z" w:initials="CLE">
    <w:p w14:paraId="52B9460A" w14:textId="212F7B40" w:rsidR="006B0A71" w:rsidRDefault="006B0A71">
      <w:pPr>
        <w:pStyle w:val="Kommentartext"/>
        <w:rPr>
          <w:lang w:val="en-US"/>
        </w:rPr>
      </w:pPr>
      <w:r>
        <w:rPr>
          <w:rStyle w:val="Kommentarzeichen"/>
        </w:rPr>
        <w:annotationRef/>
      </w:r>
      <w:r w:rsidRPr="00BC323F">
        <w:rPr>
          <w:lang w:val="en-US"/>
        </w:rPr>
        <w:t>@Britta, can you provide a re</w:t>
      </w:r>
      <w:r>
        <w:rPr>
          <w:lang w:val="en-US"/>
        </w:rPr>
        <w:t>ference?</w:t>
      </w:r>
    </w:p>
    <w:p w14:paraId="5AEA5210" w14:textId="154B7CD4" w:rsidR="006B0A71" w:rsidRPr="005A52A2" w:rsidRDefault="006B0A71" w:rsidP="002F7D25">
      <w:pPr>
        <w:pStyle w:val="EndNoteBibliography"/>
        <w:spacing w:after="0"/>
        <w:ind w:left="720" w:hanging="720"/>
      </w:pPr>
    </w:p>
    <w:p w14:paraId="52D89C20" w14:textId="77777777" w:rsidR="006B0A71" w:rsidRPr="00BC323F" w:rsidRDefault="006B0A71">
      <w:pPr>
        <w:pStyle w:val="Kommentartext"/>
        <w:rPr>
          <w:lang w:val="en-US"/>
        </w:rPr>
      </w:pPr>
    </w:p>
  </w:comment>
  <w:comment w:id="25" w:author="BG" w:date="2019-10-30T15:32:00Z" w:initials="BG">
    <w:p w14:paraId="3A989AEC" w14:textId="77777777" w:rsidR="006B0A71" w:rsidRDefault="006B0A71" w:rsidP="002F7D25">
      <w:pPr>
        <w:pStyle w:val="Kommentartext"/>
        <w:rPr>
          <w:lang w:val="en-US"/>
        </w:rPr>
      </w:pPr>
      <w:r>
        <w:rPr>
          <w:rStyle w:val="Kommentarzeichen"/>
        </w:rPr>
        <w:annotationRef/>
      </w:r>
    </w:p>
    <w:p w14:paraId="0B7C18CB" w14:textId="77777777" w:rsidR="006B0A71" w:rsidRDefault="006B0A71" w:rsidP="002F7D25">
      <w:pPr>
        <w:pStyle w:val="Kommentartext"/>
        <w:rPr>
          <w:lang w:val="en-US"/>
        </w:rPr>
      </w:pPr>
      <w:r>
        <w:rPr>
          <w:lang w:val="en-US"/>
        </w:rPr>
        <w:t>I would go for the OECD report which highlights the importance of numeracy.</w:t>
      </w:r>
    </w:p>
    <w:p w14:paraId="32CFDB0B" w14:textId="77777777" w:rsidR="006B0A71" w:rsidRDefault="006B0A71" w:rsidP="002F7D25">
      <w:pPr>
        <w:pStyle w:val="Kommentartext"/>
        <w:rPr>
          <w:lang w:val="en-US"/>
        </w:rPr>
      </w:pPr>
    </w:p>
    <w:p w14:paraId="0C0092CE" w14:textId="6B1310C8" w:rsidR="006B0A71" w:rsidRPr="00E33BE4" w:rsidRDefault="006B0A71" w:rsidP="002F7D25">
      <w:pPr>
        <w:pStyle w:val="Kommentartext"/>
        <w:rPr>
          <w:lang w:val="en-US"/>
        </w:rPr>
      </w:pPr>
      <w:r w:rsidRPr="002F7D25">
        <w:rPr>
          <w:highlight w:val="yellow"/>
          <w:lang w:val="en-US"/>
        </w:rPr>
        <w:t>OECD. (2013</w:t>
      </w:r>
      <w:r w:rsidRPr="002F7D25">
        <w:rPr>
          <w:lang w:val="en-US"/>
        </w:rPr>
        <w:t xml:space="preserve">). OECD skills outlook 2013: First results from the survey of adult skills. </w:t>
      </w:r>
      <w:r w:rsidRPr="00E33BE4">
        <w:rPr>
          <w:lang w:val="en-US"/>
        </w:rPr>
        <w:t>Paris, France: OECD Publishing.</w:t>
      </w:r>
    </w:p>
    <w:p w14:paraId="5577B60D" w14:textId="77777777" w:rsidR="006B0A71" w:rsidRPr="00E33BE4" w:rsidRDefault="006B0A71" w:rsidP="002F7D25">
      <w:pPr>
        <w:pStyle w:val="Kommentartext"/>
        <w:rPr>
          <w:lang w:val="en-US"/>
        </w:rPr>
      </w:pPr>
    </w:p>
    <w:p w14:paraId="6C8FF20D" w14:textId="204CDD60" w:rsidR="006B0A71" w:rsidRPr="002F7D25" w:rsidRDefault="006B0A71" w:rsidP="002F7D25">
      <w:pPr>
        <w:pStyle w:val="Kommentartext"/>
        <w:rPr>
          <w:lang w:val="en-US"/>
        </w:rPr>
      </w:pPr>
      <w:r w:rsidRPr="002F7D25">
        <w:rPr>
          <w:lang w:val="en-US"/>
        </w:rPr>
        <w:t>Or maybe the numeracy fram</w:t>
      </w:r>
      <w:r>
        <w:rPr>
          <w:lang w:val="en-US"/>
        </w:rPr>
        <w:t>e</w:t>
      </w:r>
      <w:r w:rsidRPr="002F7D25">
        <w:rPr>
          <w:lang w:val="en-US"/>
        </w:rPr>
        <w:t>work:</w:t>
      </w:r>
    </w:p>
    <w:p w14:paraId="42BCA4B0" w14:textId="77777777" w:rsidR="006B0A71" w:rsidRDefault="006B0A71" w:rsidP="002F7D25">
      <w:pPr>
        <w:pStyle w:val="Kommentartext"/>
        <w:rPr>
          <w:lang w:val="en-US"/>
        </w:rPr>
      </w:pPr>
    </w:p>
    <w:p w14:paraId="54ABFEF6" w14:textId="5C78C5E6" w:rsidR="006B0A71" w:rsidRDefault="006B0A71" w:rsidP="002F7D25">
      <w:pPr>
        <w:spacing w:line="240" w:lineRule="auto"/>
        <w:ind w:firstLine="0"/>
        <w:rPr>
          <w:lang w:val="en-US"/>
        </w:rPr>
      </w:pPr>
      <w:r w:rsidRPr="002F7D25">
        <w:rPr>
          <w:highlight w:val="yellow"/>
          <w:lang w:val="en-US" w:eastAsia="en-US"/>
        </w:rPr>
        <w:t xml:space="preserve">Gal, I., </w:t>
      </w:r>
      <w:proofErr w:type="spellStart"/>
      <w:r w:rsidRPr="002F7D25">
        <w:rPr>
          <w:highlight w:val="yellow"/>
          <w:lang w:val="en-US" w:eastAsia="en-US"/>
        </w:rPr>
        <w:t>Alatorre</w:t>
      </w:r>
      <w:proofErr w:type="spellEnd"/>
      <w:r w:rsidRPr="002F7D25">
        <w:rPr>
          <w:highlight w:val="yellow"/>
          <w:lang w:val="en-US" w:eastAsia="en-US"/>
        </w:rPr>
        <w:t>, S., Close, S., Evans, J., Johansen, L., Maguire, T., ... &amp; Tout, D. (2009).</w:t>
      </w:r>
      <w:r w:rsidRPr="002F7D25">
        <w:rPr>
          <w:lang w:val="en-US" w:eastAsia="en-US"/>
        </w:rPr>
        <w:t xml:space="preserve"> PIAAC Numeracy: A Conceptual Framework. OECD Education Working Papers, No. 35. </w:t>
      </w:r>
      <w:r>
        <w:rPr>
          <w:i/>
          <w:iCs/>
          <w:lang w:val="en-US" w:eastAsia="en-US"/>
        </w:rPr>
        <w:t xml:space="preserve">OECD Publishing. </w:t>
      </w:r>
      <w:r w:rsidRPr="002F7D25">
        <w:rPr>
          <w:lang w:val="en-US"/>
        </w:rPr>
        <w:t>https://files.eric.ed.gov/fulltext/ED530713.pdf</w:t>
      </w:r>
      <w:r>
        <w:rPr>
          <w:lang w:val="en-US"/>
        </w:rPr>
        <w:t xml:space="preserve"> </w:t>
      </w:r>
    </w:p>
    <w:p w14:paraId="22D08CC6" w14:textId="77777777" w:rsidR="006B0A71" w:rsidRDefault="006B0A71" w:rsidP="002F7D25">
      <w:pPr>
        <w:pStyle w:val="Kommentartext"/>
        <w:rPr>
          <w:lang w:val="en-US"/>
        </w:rPr>
      </w:pPr>
    </w:p>
    <w:p w14:paraId="35B53C88" w14:textId="1EB42DE4" w:rsidR="006B0A71" w:rsidRPr="002F7D25" w:rsidRDefault="006B0A71" w:rsidP="002F7D25">
      <w:pPr>
        <w:pStyle w:val="Kommentartext"/>
        <w:rPr>
          <w:lang w:val="en-US"/>
        </w:rPr>
      </w:pPr>
      <w:r>
        <w:rPr>
          <w:lang w:val="en-US"/>
        </w:rPr>
        <w:t>It provides a nice rationale why numeracy is important on p.8</w:t>
      </w:r>
    </w:p>
  </w:comment>
  <w:comment w:id="26" w:author="Clemens Lechner" w:date="2019-10-30T15:32:00Z" w:initials="CLE">
    <w:p w14:paraId="4BF7E608" w14:textId="77777777" w:rsidR="006B0A71" w:rsidRPr="00072474" w:rsidRDefault="006B0A71" w:rsidP="004D6208">
      <w:pPr>
        <w:spacing w:line="360" w:lineRule="auto"/>
        <w:rPr>
          <w:lang w:val="en-US"/>
        </w:rPr>
      </w:pPr>
      <w:r>
        <w:rPr>
          <w:rStyle w:val="Kommentarzeichen"/>
        </w:rPr>
        <w:annotationRef/>
      </w:r>
      <w:r w:rsidRPr="00072474">
        <w:rPr>
          <w:lang w:val="en-US"/>
        </w:rPr>
        <w:t>According to previous large-scale cross-sectional studies (i.e., PIAAC, ALL, and IALS), literacy and numeracy skills increase during young adulthood, peak at the age of late 20s to early 30s, and gradually decline afterwards (</w:t>
      </w:r>
      <w:proofErr w:type="spellStart"/>
      <w:r w:rsidRPr="00072474">
        <w:rPr>
          <w:lang w:val="en-US"/>
        </w:rPr>
        <w:t>Gabrielsen</w:t>
      </w:r>
      <w:proofErr w:type="spellEnd"/>
      <w:r w:rsidRPr="00072474">
        <w:rPr>
          <w:lang w:val="en-US"/>
        </w:rPr>
        <w:t xml:space="preserve"> &amp; </w:t>
      </w:r>
      <w:proofErr w:type="spellStart"/>
      <w:r w:rsidRPr="00072474">
        <w:rPr>
          <w:lang w:val="en-US"/>
        </w:rPr>
        <w:t>Lundetræ</w:t>
      </w:r>
      <w:proofErr w:type="spellEnd"/>
      <w:r w:rsidRPr="00072474">
        <w:rPr>
          <w:lang w:val="en-US"/>
        </w:rPr>
        <w:t xml:space="preserve">, 2014; </w:t>
      </w:r>
      <w:proofErr w:type="spellStart"/>
      <w:r w:rsidRPr="00072474">
        <w:rPr>
          <w:lang w:val="en-US"/>
        </w:rPr>
        <w:t>Paccagnella</w:t>
      </w:r>
      <w:proofErr w:type="spellEnd"/>
      <w:r w:rsidRPr="00072474">
        <w:rPr>
          <w:lang w:val="en-US"/>
        </w:rPr>
        <w:t xml:space="preserve">, 2016; </w:t>
      </w:r>
      <w:proofErr w:type="spellStart"/>
      <w:r w:rsidRPr="00072474">
        <w:rPr>
          <w:lang w:val="en-US"/>
        </w:rPr>
        <w:t>Podolsky</w:t>
      </w:r>
      <w:proofErr w:type="spellEnd"/>
      <w:r w:rsidRPr="00072474">
        <w:rPr>
          <w:lang w:val="en-US"/>
        </w:rPr>
        <w:t xml:space="preserve"> &amp; Popov, 2013). </w:t>
      </w:r>
      <w:proofErr w:type="spellStart"/>
      <w:r w:rsidRPr="00072474">
        <w:rPr>
          <w:lang w:val="en-US"/>
        </w:rPr>
        <w:t>Paccagnella</w:t>
      </w:r>
      <w:proofErr w:type="spellEnd"/>
      <w:r w:rsidRPr="00072474">
        <w:rPr>
          <w:lang w:val="en-US"/>
        </w:rPr>
        <w:t xml:space="preserve"> (2016) explains this trend via three phases of skill development. In the first phase (16-24 years old), young adults accumulate skills while completing formal education. In the second phase (25-44 years old), working individuals enter the </w:t>
      </w:r>
      <w:proofErr w:type="spellStart"/>
      <w:r w:rsidRPr="00072474">
        <w:rPr>
          <w:lang w:val="en-US"/>
        </w:rPr>
        <w:t>labour</w:t>
      </w:r>
      <w:proofErr w:type="spellEnd"/>
      <w:r w:rsidRPr="00072474">
        <w:rPr>
          <w:lang w:val="en-US"/>
        </w:rPr>
        <w:t xml:space="preserve"> market where they increase their skills in the first years of their careers and then decrease </w:t>
      </w:r>
      <w:proofErr w:type="gramStart"/>
      <w:r w:rsidRPr="00072474">
        <w:rPr>
          <w:lang w:val="en-US"/>
        </w:rPr>
        <w:t>later on</w:t>
      </w:r>
      <w:proofErr w:type="gramEnd"/>
      <w:r w:rsidRPr="00072474">
        <w:rPr>
          <w:lang w:val="en-US"/>
        </w:rPr>
        <w:t xml:space="preserve">. In the third phase (45-65 years old), mature adults experience a steady decline in skills. In terms of the effects of age in individual change in literacy skills, a few previous longitudinal studies found that older individuals tend to show less gain in skills over time compared to younger individuals (Reder, 2009; Wolf &amp; Jenkins, 2014, Green &amp; Riddell, 2012; </w:t>
      </w:r>
      <w:proofErr w:type="spellStart"/>
      <w:r w:rsidRPr="00072474">
        <w:rPr>
          <w:lang w:val="en-US"/>
        </w:rPr>
        <w:t>Willms</w:t>
      </w:r>
      <w:proofErr w:type="spellEnd"/>
      <w:r w:rsidRPr="00072474">
        <w:rPr>
          <w:lang w:val="en-US"/>
        </w:rPr>
        <w:t xml:space="preserve"> &amp; Murray, 2007).</w:t>
      </w:r>
    </w:p>
    <w:p w14:paraId="0040AB29" w14:textId="77777777" w:rsidR="006B0A71" w:rsidRPr="00072474" w:rsidRDefault="006B0A71" w:rsidP="004D6208">
      <w:pPr>
        <w:spacing w:line="360" w:lineRule="auto"/>
        <w:rPr>
          <w:lang w:val="en-US"/>
        </w:rPr>
      </w:pPr>
      <w:r w:rsidRPr="00072474">
        <w:rPr>
          <w:lang w:val="en-US"/>
        </w:rPr>
        <w:t xml:space="preserve">To date, there are only a few longitudinal studies on stability and change in literacy and numeracy skills. Those studies (Berkowitz &amp; Green, 1963; </w:t>
      </w:r>
      <w:proofErr w:type="spellStart"/>
      <w:r w:rsidRPr="00072474">
        <w:rPr>
          <w:lang w:val="en-US"/>
        </w:rPr>
        <w:t>Hultsch</w:t>
      </w:r>
      <w:proofErr w:type="spellEnd"/>
      <w:r w:rsidRPr="00072474">
        <w:rPr>
          <w:lang w:val="en-US"/>
        </w:rPr>
        <w:t xml:space="preserve"> et al., 1992; Reder, 2009; Wolf &amp; Jenkins, 2014), however, still suffer from a number of limitations such as conducted in only English-speaking countries, small sample size, restricted samples (e.g., only male former Veterans, only low skilled/educated, or mostly retired individuals), and less investigation on numeracy skills.</w:t>
      </w:r>
    </w:p>
    <w:p w14:paraId="6E12CCC6" w14:textId="6246AA16" w:rsidR="006B0A71" w:rsidRPr="004D6208" w:rsidRDefault="006B0A71" w:rsidP="004D6208">
      <w:pPr>
        <w:pStyle w:val="Kommentartext"/>
        <w:ind w:firstLine="0"/>
        <w:rPr>
          <w:lang w:val="en-US"/>
        </w:rPr>
      </w:pPr>
    </w:p>
  </w:comment>
  <w:comment w:id="32" w:author="Clemens Lechner" w:date="2019-10-30T15:32:00Z" w:initials="">
    <w:p w14:paraId="000000D4" w14:textId="77777777" w:rsidR="006B0A71" w:rsidRPr="00072474" w:rsidRDefault="006B0A71">
      <w:pPr>
        <w:widowControl w:val="0"/>
        <w:pBdr>
          <w:top w:val="nil"/>
          <w:left w:val="nil"/>
          <w:bottom w:val="nil"/>
          <w:right w:val="nil"/>
          <w:between w:val="nil"/>
        </w:pBdr>
        <w:spacing w:line="240" w:lineRule="auto"/>
        <w:ind w:firstLine="0"/>
        <w:rPr>
          <w:rFonts w:ascii="Arial" w:eastAsia="Arial" w:hAnsi="Arial" w:cs="Arial"/>
          <w:color w:val="000000"/>
          <w:sz w:val="22"/>
          <w:szCs w:val="22"/>
          <w:lang w:val="en-US"/>
        </w:rPr>
      </w:pPr>
      <w:r w:rsidRPr="00072474">
        <w:rPr>
          <w:rFonts w:ascii="Arial" w:eastAsia="Arial" w:hAnsi="Arial" w:cs="Arial"/>
          <w:color w:val="000000"/>
          <w:sz w:val="22"/>
          <w:szCs w:val="22"/>
          <w:lang w:val="en-US"/>
        </w:rPr>
        <w:t>OECD. OECD skills outlook 2013: First results from the survey of adult skills. Paris, France: OECD Publishing, 2013.</w:t>
      </w:r>
    </w:p>
  </w:comment>
  <w:comment w:id="75" w:author="Wicht, Alexandra" w:date="2019-10-30T15:32:00Z" w:initials="WA">
    <w:p w14:paraId="084BEB6E" w14:textId="77777777" w:rsidR="006B0A71" w:rsidRPr="001679EF" w:rsidRDefault="006B0A71" w:rsidP="001811A7">
      <w:pPr>
        <w:autoSpaceDE w:val="0"/>
        <w:autoSpaceDN w:val="0"/>
        <w:adjustRightInd w:val="0"/>
        <w:spacing w:line="240" w:lineRule="auto"/>
        <w:ind w:firstLine="0"/>
        <w:rPr>
          <w:rFonts w:ascii="Calibri-Italic" w:eastAsia="Calibri-Italic" w:hAnsi="Calibri" w:cs="Calibri-Italic"/>
          <w:i/>
          <w:iCs/>
          <w:lang w:val="en-US"/>
        </w:rPr>
      </w:pPr>
      <w:r>
        <w:rPr>
          <w:rStyle w:val="Kommentarzeichen"/>
        </w:rPr>
        <w:annotationRef/>
      </w:r>
      <w:r w:rsidRPr="00AE6ECC">
        <w:rPr>
          <w:rFonts w:ascii="Calibri" w:hAnsi="Calibri" w:cs="Calibri"/>
          <w:lang w:val="en-US"/>
        </w:rPr>
        <w:t xml:space="preserve">Cite: </w:t>
      </w:r>
      <w:proofErr w:type="spellStart"/>
      <w:r w:rsidRPr="00AE6ECC">
        <w:rPr>
          <w:rFonts w:ascii="Calibri" w:hAnsi="Calibri" w:cs="Calibri"/>
          <w:lang w:val="en-US"/>
        </w:rPr>
        <w:t>Hammon</w:t>
      </w:r>
      <w:proofErr w:type="spellEnd"/>
      <w:r w:rsidRPr="00AE6ECC">
        <w:rPr>
          <w:rFonts w:ascii="Calibri" w:hAnsi="Calibri" w:cs="Calibri"/>
          <w:lang w:val="en-US"/>
        </w:rPr>
        <w:t xml:space="preserve">, A., Zinn, S., </w:t>
      </w:r>
      <w:proofErr w:type="spellStart"/>
      <w:r w:rsidRPr="00AE6ECC">
        <w:rPr>
          <w:rFonts w:ascii="Calibri" w:hAnsi="Calibri" w:cs="Calibri"/>
          <w:lang w:val="en-US"/>
        </w:rPr>
        <w:t>Aßmann</w:t>
      </w:r>
      <w:proofErr w:type="spellEnd"/>
      <w:r w:rsidRPr="00AE6ECC">
        <w:rPr>
          <w:rFonts w:ascii="Calibri" w:hAnsi="Calibri" w:cs="Calibri"/>
          <w:lang w:val="en-US"/>
        </w:rPr>
        <w:t xml:space="preserve">, C. &amp; </w:t>
      </w:r>
      <w:proofErr w:type="spellStart"/>
      <w:r w:rsidRPr="00AE6ECC">
        <w:rPr>
          <w:rFonts w:ascii="Calibri" w:hAnsi="Calibri" w:cs="Calibri"/>
          <w:lang w:val="en-US"/>
        </w:rPr>
        <w:t>Würbach</w:t>
      </w:r>
      <w:proofErr w:type="spellEnd"/>
      <w:r w:rsidRPr="00AE6ECC">
        <w:rPr>
          <w:rFonts w:ascii="Calibri" w:hAnsi="Calibri" w:cs="Calibri"/>
          <w:lang w:val="en-US"/>
        </w:rPr>
        <w:t xml:space="preserve">, A. (2016). </w:t>
      </w:r>
      <w:r w:rsidRPr="001679EF">
        <w:rPr>
          <w:rFonts w:ascii="Calibri-Italic" w:eastAsia="Calibri-Italic" w:hAnsi="Calibri" w:cs="Calibri-Italic"/>
          <w:i/>
          <w:iCs/>
          <w:lang w:val="en-US"/>
        </w:rPr>
        <w:t>Samples, Weights, and</w:t>
      </w:r>
    </w:p>
    <w:p w14:paraId="639385BE" w14:textId="77777777" w:rsidR="006B0A71" w:rsidRPr="001679EF" w:rsidRDefault="006B0A71" w:rsidP="001811A7">
      <w:pPr>
        <w:autoSpaceDE w:val="0"/>
        <w:autoSpaceDN w:val="0"/>
        <w:adjustRightInd w:val="0"/>
        <w:spacing w:line="240" w:lineRule="auto"/>
        <w:ind w:firstLine="0"/>
        <w:rPr>
          <w:rFonts w:ascii="Calibri" w:hAnsi="Calibri" w:cs="Calibri"/>
          <w:lang w:val="en-US"/>
        </w:rPr>
      </w:pPr>
      <w:r w:rsidRPr="001679EF">
        <w:rPr>
          <w:rFonts w:ascii="Calibri-Italic" w:eastAsia="Calibri-Italic" w:hAnsi="Calibri" w:cs="Calibri-Italic"/>
          <w:i/>
          <w:iCs/>
          <w:lang w:val="en-US"/>
        </w:rPr>
        <w:t xml:space="preserve">Nonresponse: </w:t>
      </w:r>
      <w:proofErr w:type="gramStart"/>
      <w:r w:rsidRPr="001679EF">
        <w:rPr>
          <w:rFonts w:ascii="Calibri-Italic" w:eastAsia="Calibri-Italic" w:hAnsi="Calibri" w:cs="Calibri-Italic"/>
          <w:i/>
          <w:iCs/>
          <w:lang w:val="en-US"/>
        </w:rPr>
        <w:t>the</w:t>
      </w:r>
      <w:proofErr w:type="gramEnd"/>
      <w:r w:rsidRPr="001679EF">
        <w:rPr>
          <w:rFonts w:ascii="Calibri-Italic" w:eastAsia="Calibri-Italic" w:hAnsi="Calibri" w:cs="Calibri-Italic"/>
          <w:i/>
          <w:iCs/>
          <w:lang w:val="en-US"/>
        </w:rPr>
        <w:t xml:space="preserve"> Adult Cohort of the Na</w:t>
      </w:r>
      <w:r>
        <w:rPr>
          <w:rFonts w:ascii="MS Mincho" w:eastAsia="MS Mincho" w:hAnsi="MS Mincho" w:cs="MS Mincho" w:hint="eastAsia"/>
          <w:i/>
          <w:iCs/>
          <w:lang w:val="de-DE"/>
        </w:rPr>
        <w:t>􀆟</w:t>
      </w:r>
      <w:proofErr w:type="spellStart"/>
      <w:r w:rsidRPr="001679EF">
        <w:rPr>
          <w:rFonts w:ascii="Calibri-Italic" w:eastAsia="Calibri-Italic" w:hAnsi="Calibri" w:cs="Calibri-Italic"/>
          <w:i/>
          <w:iCs/>
          <w:lang w:val="en-US"/>
        </w:rPr>
        <w:t>onal</w:t>
      </w:r>
      <w:proofErr w:type="spellEnd"/>
      <w:r w:rsidRPr="001679EF">
        <w:rPr>
          <w:rFonts w:ascii="Calibri-Italic" w:eastAsia="Calibri-Italic" w:hAnsi="Calibri" w:cs="Calibri-Italic"/>
          <w:i/>
          <w:iCs/>
          <w:lang w:val="en-US"/>
        </w:rPr>
        <w:t xml:space="preserve"> </w:t>
      </w:r>
      <w:proofErr w:type="spellStart"/>
      <w:r w:rsidRPr="001679EF">
        <w:rPr>
          <w:rFonts w:ascii="Calibri-Italic" w:eastAsia="Calibri-Italic" w:hAnsi="Calibri" w:cs="Calibri-Italic"/>
          <w:i/>
          <w:iCs/>
          <w:lang w:val="en-US"/>
        </w:rPr>
        <w:t>Educa</w:t>
      </w:r>
      <w:proofErr w:type="spellEnd"/>
      <w:r>
        <w:rPr>
          <w:rFonts w:ascii="MS Mincho" w:eastAsia="MS Mincho" w:hAnsi="MS Mincho" w:cs="MS Mincho" w:hint="eastAsia"/>
          <w:i/>
          <w:iCs/>
          <w:lang w:val="de-DE"/>
        </w:rPr>
        <w:t>􀆟</w:t>
      </w:r>
      <w:proofErr w:type="spellStart"/>
      <w:r w:rsidRPr="001679EF">
        <w:rPr>
          <w:rFonts w:ascii="Calibri-Italic" w:eastAsia="Calibri-Italic" w:hAnsi="Calibri" w:cs="Calibri-Italic"/>
          <w:i/>
          <w:iCs/>
          <w:lang w:val="en-US"/>
        </w:rPr>
        <w:t>onal</w:t>
      </w:r>
      <w:proofErr w:type="spellEnd"/>
      <w:r w:rsidRPr="001679EF">
        <w:rPr>
          <w:rFonts w:ascii="Calibri-Italic" w:eastAsia="Calibri-Italic" w:hAnsi="Calibri" w:cs="Calibri-Italic"/>
          <w:i/>
          <w:iCs/>
          <w:lang w:val="en-US"/>
        </w:rPr>
        <w:t xml:space="preserve"> Panel Study (Wave 2 to 6) </w:t>
      </w:r>
      <w:r w:rsidRPr="001679EF">
        <w:rPr>
          <w:rFonts w:ascii="Calibri" w:hAnsi="Calibri" w:cs="Calibri"/>
          <w:lang w:val="en-US"/>
        </w:rPr>
        <w:t>(NEPS</w:t>
      </w:r>
    </w:p>
    <w:p w14:paraId="2D7EBF5D" w14:textId="77777777" w:rsidR="006B0A71" w:rsidRPr="001679EF" w:rsidRDefault="006B0A71" w:rsidP="001811A7">
      <w:pPr>
        <w:autoSpaceDE w:val="0"/>
        <w:autoSpaceDN w:val="0"/>
        <w:adjustRightInd w:val="0"/>
        <w:spacing w:line="240" w:lineRule="auto"/>
        <w:ind w:firstLine="0"/>
        <w:rPr>
          <w:rFonts w:ascii="Calibri" w:hAnsi="Calibri" w:cs="Calibri"/>
          <w:lang w:val="en-US"/>
        </w:rPr>
      </w:pPr>
      <w:r w:rsidRPr="001679EF">
        <w:rPr>
          <w:rFonts w:ascii="Calibri" w:hAnsi="Calibri" w:cs="Calibri"/>
          <w:lang w:val="en-US"/>
        </w:rPr>
        <w:t xml:space="preserve">Survey Paper No. 7). Bamberg, Germany: Leibniz </w:t>
      </w:r>
      <w:proofErr w:type="gramStart"/>
      <w:r w:rsidRPr="001679EF">
        <w:rPr>
          <w:rFonts w:ascii="Calibri" w:hAnsi="Calibri" w:cs="Calibri"/>
          <w:lang w:val="en-US"/>
        </w:rPr>
        <w:t>Ins</w:t>
      </w:r>
      <w:proofErr w:type="gramEnd"/>
      <w:r>
        <w:rPr>
          <w:rFonts w:ascii="Calibri" w:hAnsi="Calibri" w:cs="Calibri"/>
          <w:lang w:val="de-DE"/>
        </w:rPr>
        <w:t>􀆟</w:t>
      </w:r>
      <w:proofErr w:type="spellStart"/>
      <w:r w:rsidRPr="001679EF">
        <w:rPr>
          <w:rFonts w:ascii="Calibri" w:hAnsi="Calibri" w:cs="Calibri"/>
          <w:lang w:val="en-US"/>
        </w:rPr>
        <w:t>tute</w:t>
      </w:r>
      <w:proofErr w:type="spellEnd"/>
      <w:r w:rsidRPr="001679EF">
        <w:rPr>
          <w:rFonts w:ascii="Calibri" w:hAnsi="Calibri" w:cs="Calibri"/>
          <w:lang w:val="en-US"/>
        </w:rPr>
        <w:t xml:space="preserve"> for </w:t>
      </w:r>
      <w:proofErr w:type="spellStart"/>
      <w:r w:rsidRPr="001679EF">
        <w:rPr>
          <w:rFonts w:ascii="Calibri" w:hAnsi="Calibri" w:cs="Calibri"/>
          <w:lang w:val="en-US"/>
        </w:rPr>
        <w:t>Educa</w:t>
      </w:r>
      <w:proofErr w:type="spellEnd"/>
      <w:r>
        <w:rPr>
          <w:rFonts w:ascii="Calibri" w:hAnsi="Calibri" w:cs="Calibri"/>
          <w:lang w:val="de-DE"/>
        </w:rPr>
        <w:t>􀆟</w:t>
      </w:r>
      <w:proofErr w:type="spellStart"/>
      <w:r w:rsidRPr="001679EF">
        <w:rPr>
          <w:rFonts w:ascii="Calibri" w:hAnsi="Calibri" w:cs="Calibri"/>
          <w:lang w:val="en-US"/>
        </w:rPr>
        <w:t>onal</w:t>
      </w:r>
      <w:proofErr w:type="spellEnd"/>
      <w:r w:rsidRPr="001679EF">
        <w:rPr>
          <w:rFonts w:ascii="Calibri" w:hAnsi="Calibri" w:cs="Calibri"/>
          <w:lang w:val="en-US"/>
        </w:rPr>
        <w:t xml:space="preserve"> Trajectories,</w:t>
      </w:r>
    </w:p>
    <w:p w14:paraId="39AEAC32" w14:textId="7280177E" w:rsidR="006B0A71" w:rsidRDefault="006B0A71" w:rsidP="001811A7">
      <w:pPr>
        <w:pStyle w:val="Kommentartext"/>
        <w:rPr>
          <w:rFonts w:ascii="Calibri" w:hAnsi="Calibri" w:cs="Calibri"/>
          <w:lang w:val="en-US"/>
        </w:rPr>
      </w:pPr>
      <w:r w:rsidRPr="001811A7">
        <w:rPr>
          <w:rFonts w:ascii="Calibri" w:hAnsi="Calibri" w:cs="Calibri"/>
          <w:lang w:val="en-US"/>
        </w:rPr>
        <w:t>Na</w:t>
      </w:r>
      <w:r>
        <w:rPr>
          <w:rFonts w:ascii="Calibri" w:hAnsi="Calibri" w:cs="Calibri"/>
          <w:lang w:val="de-DE"/>
        </w:rPr>
        <w:t>􀆟</w:t>
      </w:r>
      <w:proofErr w:type="spellStart"/>
      <w:r w:rsidRPr="001811A7">
        <w:rPr>
          <w:rFonts w:ascii="Calibri" w:hAnsi="Calibri" w:cs="Calibri"/>
          <w:lang w:val="en-US"/>
        </w:rPr>
        <w:t>onal</w:t>
      </w:r>
      <w:proofErr w:type="spellEnd"/>
      <w:r w:rsidRPr="001811A7">
        <w:rPr>
          <w:rFonts w:ascii="Calibri" w:hAnsi="Calibri" w:cs="Calibri"/>
          <w:lang w:val="en-US"/>
        </w:rPr>
        <w:t xml:space="preserve"> </w:t>
      </w:r>
      <w:proofErr w:type="spellStart"/>
      <w:r w:rsidRPr="001811A7">
        <w:rPr>
          <w:rFonts w:ascii="Calibri" w:hAnsi="Calibri" w:cs="Calibri"/>
          <w:lang w:val="en-US"/>
        </w:rPr>
        <w:t>Educa</w:t>
      </w:r>
      <w:proofErr w:type="spellEnd"/>
      <w:r>
        <w:rPr>
          <w:rFonts w:ascii="Calibri" w:hAnsi="Calibri" w:cs="Calibri"/>
          <w:lang w:val="de-DE"/>
        </w:rPr>
        <w:t>􀆟</w:t>
      </w:r>
      <w:proofErr w:type="spellStart"/>
      <w:r w:rsidRPr="001811A7">
        <w:rPr>
          <w:rFonts w:ascii="Calibri" w:hAnsi="Calibri" w:cs="Calibri"/>
          <w:lang w:val="en-US"/>
        </w:rPr>
        <w:t>onal</w:t>
      </w:r>
      <w:proofErr w:type="spellEnd"/>
      <w:r w:rsidRPr="001811A7">
        <w:rPr>
          <w:rFonts w:ascii="Calibri" w:hAnsi="Calibri" w:cs="Calibri"/>
          <w:lang w:val="en-US"/>
        </w:rPr>
        <w:t xml:space="preserve"> Panel Study.</w:t>
      </w:r>
    </w:p>
    <w:p w14:paraId="24713075" w14:textId="7880D8AE" w:rsidR="006B0A71" w:rsidRDefault="007449E3" w:rsidP="001811A7">
      <w:pPr>
        <w:pStyle w:val="Kommentartext"/>
        <w:rPr>
          <w:lang w:val="en-US"/>
        </w:rPr>
      </w:pPr>
      <w:hyperlink r:id="rId1" w:history="1">
        <w:r w:rsidR="006B0A71" w:rsidRPr="008D1C48">
          <w:rPr>
            <w:rStyle w:val="Hyperlink"/>
            <w:lang w:val="en-US"/>
          </w:rPr>
          <w:t>https://www.neps-data.de/Portals/0/Survey%20Papers/SP_VII.pdf</w:t>
        </w:r>
      </w:hyperlink>
    </w:p>
    <w:p w14:paraId="78E3A06B" w14:textId="77777777" w:rsidR="006B0A71" w:rsidRPr="008A7EDC" w:rsidRDefault="006B0A71" w:rsidP="001811A7">
      <w:pPr>
        <w:pStyle w:val="Kommentartext"/>
        <w:rPr>
          <w:lang w:val="en-US"/>
        </w:rPr>
      </w:pPr>
    </w:p>
  </w:comment>
  <w:comment w:id="81" w:author="BG" w:date="2019-10-30T15:32:00Z" w:initials="BG">
    <w:p w14:paraId="5B198DEF" w14:textId="587846FE" w:rsidR="006B0A71" w:rsidRPr="00485C37" w:rsidRDefault="006B0A71">
      <w:pPr>
        <w:pStyle w:val="Kommentartext"/>
        <w:rPr>
          <w:lang w:val="en-US"/>
        </w:rPr>
      </w:pPr>
      <w:r>
        <w:rPr>
          <w:rStyle w:val="Kommentarzeichen"/>
        </w:rPr>
        <w:annotationRef/>
      </w:r>
      <w:r w:rsidRPr="00485C37">
        <w:rPr>
          <w:lang w:val="en-US"/>
        </w:rPr>
        <w:t xml:space="preserve">or: key tasks to </w:t>
      </w:r>
      <w:r>
        <w:rPr>
          <w:lang w:val="en-US"/>
        </w:rPr>
        <w:t>actively</w:t>
      </w:r>
      <w:r w:rsidRPr="00485C37">
        <w:rPr>
          <w:lang w:val="en-US"/>
        </w:rPr>
        <w:t xml:space="preserve"> participate in social and work life (OECD wording)</w:t>
      </w:r>
    </w:p>
  </w:comment>
  <w:comment w:id="82" w:author="BG" w:date="2019-10-30T15:32:00Z" w:initials="BG">
    <w:p w14:paraId="4FA5A821" w14:textId="0F2E09EB" w:rsidR="006B0A71" w:rsidRPr="00F24324" w:rsidRDefault="006B0A71">
      <w:pPr>
        <w:pStyle w:val="Kommentartext"/>
        <w:rPr>
          <w:lang w:val="en-US"/>
        </w:rPr>
      </w:pPr>
      <w:r>
        <w:rPr>
          <w:rStyle w:val="Kommentarzeichen"/>
        </w:rPr>
        <w:annotationRef/>
      </w:r>
    </w:p>
    <w:p w14:paraId="426B42DC" w14:textId="1130606B" w:rsidR="006B0A71" w:rsidRDefault="006B0A71">
      <w:pPr>
        <w:pStyle w:val="Kommentartext"/>
        <w:rPr>
          <w:lang w:val="en-US"/>
        </w:rPr>
      </w:pPr>
      <w:r>
        <w:rPr>
          <w:lang w:val="en-US"/>
        </w:rPr>
        <w:t xml:space="preserve">or </w:t>
      </w:r>
      <w:r w:rsidRPr="00485C37">
        <w:rPr>
          <w:lang w:val="en-US"/>
        </w:rPr>
        <w:t>refused to participate in computer-based assessment</w:t>
      </w:r>
    </w:p>
    <w:p w14:paraId="743F4739" w14:textId="177C6124" w:rsidR="006B0A71" w:rsidRPr="00485C37" w:rsidRDefault="006B0A71">
      <w:pPr>
        <w:pStyle w:val="Kommentartext"/>
        <w:rPr>
          <w:lang w:val="en-US"/>
        </w:rPr>
      </w:pPr>
      <w:r>
        <w:rPr>
          <w:lang w:val="en-US"/>
        </w:rPr>
        <w:t xml:space="preserve">or failed a basic </w:t>
      </w:r>
      <w:proofErr w:type="gramStart"/>
      <w:r>
        <w:rPr>
          <w:lang w:val="en-US"/>
        </w:rPr>
        <w:t>computer based</w:t>
      </w:r>
      <w:proofErr w:type="gramEnd"/>
      <w:r>
        <w:rPr>
          <w:lang w:val="en-US"/>
        </w:rPr>
        <w:t xml:space="preserve"> assessment test due to little computer or little literacy/numeracy skills</w:t>
      </w:r>
    </w:p>
    <w:p w14:paraId="27F0D6B4" w14:textId="77777777" w:rsidR="006B0A71" w:rsidRDefault="006B0A71">
      <w:pPr>
        <w:pStyle w:val="Kommentartext"/>
        <w:rPr>
          <w:lang w:val="en-US"/>
        </w:rPr>
      </w:pPr>
    </w:p>
    <w:p w14:paraId="31F8E404" w14:textId="77777777" w:rsidR="006B0A71" w:rsidRDefault="006B0A71">
      <w:pPr>
        <w:pStyle w:val="Kommentartext"/>
        <w:rPr>
          <w:lang w:val="en-US"/>
        </w:rPr>
      </w:pPr>
    </w:p>
    <w:p w14:paraId="34504C03" w14:textId="0B7DD138" w:rsidR="006B0A71" w:rsidRPr="00485C37" w:rsidRDefault="006B0A71">
      <w:pPr>
        <w:pStyle w:val="Kommentartext"/>
        <w:rPr>
          <w:lang w:val="en-US"/>
        </w:rPr>
      </w:pPr>
      <w:r>
        <w:rPr>
          <w:lang w:val="en-US"/>
        </w:rPr>
        <w:t>That’s important to include here.</w:t>
      </w:r>
    </w:p>
  </w:comment>
  <w:comment w:id="90" w:author="Clemens Lechner" w:date="2019-10-30T15:32:00Z" w:initials="">
    <w:p w14:paraId="000000CD" w14:textId="77777777" w:rsidR="006B0A71" w:rsidRPr="00E95A4A" w:rsidRDefault="006B0A71">
      <w:pPr>
        <w:widowControl w:val="0"/>
        <w:pBdr>
          <w:top w:val="nil"/>
          <w:left w:val="nil"/>
          <w:bottom w:val="nil"/>
          <w:right w:val="nil"/>
          <w:between w:val="nil"/>
        </w:pBdr>
        <w:spacing w:line="240" w:lineRule="auto"/>
        <w:ind w:firstLine="0"/>
        <w:rPr>
          <w:rFonts w:ascii="Arial" w:eastAsia="Arial" w:hAnsi="Arial" w:cs="Arial"/>
          <w:color w:val="000000"/>
          <w:sz w:val="22"/>
          <w:szCs w:val="22"/>
          <w:lang w:val="en-US"/>
        </w:rPr>
      </w:pPr>
      <w:r w:rsidRPr="00E95A4A">
        <w:rPr>
          <w:rFonts w:ascii="Arial" w:eastAsia="Arial" w:hAnsi="Arial" w:cs="Arial"/>
          <w:color w:val="000000"/>
          <w:sz w:val="22"/>
          <w:szCs w:val="22"/>
          <w:lang w:val="en-US"/>
        </w:rPr>
        <w:t>https://www.neps-data.de/Portals/0/NEPS/Datenzentrum/Forschungsdaten/SC6/9-0-0/NEPS_SC6_Competences_W9_de.pdf</w:t>
      </w:r>
    </w:p>
  </w:comment>
  <w:comment w:id="91" w:author="Clemens Lechner" w:date="2019-10-30T15:32:00Z" w:initials="">
    <w:p w14:paraId="000000D1" w14:textId="77777777" w:rsidR="006B0A71" w:rsidRPr="00072474" w:rsidRDefault="006B0A71">
      <w:pPr>
        <w:widowControl w:val="0"/>
        <w:pBdr>
          <w:top w:val="nil"/>
          <w:left w:val="nil"/>
          <w:bottom w:val="nil"/>
          <w:right w:val="nil"/>
          <w:between w:val="nil"/>
        </w:pBdr>
        <w:spacing w:line="240" w:lineRule="auto"/>
        <w:ind w:firstLine="0"/>
        <w:rPr>
          <w:rFonts w:ascii="Arial" w:eastAsia="Arial" w:hAnsi="Arial" w:cs="Arial"/>
          <w:color w:val="000000"/>
          <w:sz w:val="22"/>
          <w:szCs w:val="22"/>
          <w:lang w:val="en-US"/>
        </w:rPr>
      </w:pPr>
      <w:r w:rsidRPr="00072474">
        <w:rPr>
          <w:rFonts w:ascii="Arial" w:eastAsia="Arial" w:hAnsi="Arial" w:cs="Arial"/>
          <w:color w:val="000000"/>
          <w:sz w:val="22"/>
          <w:szCs w:val="22"/>
          <w:lang w:val="en-US"/>
        </w:rPr>
        <w:t xml:space="preserve">Add more </w:t>
      </w:r>
      <w:proofErr w:type="spellStart"/>
      <w:r w:rsidRPr="00072474">
        <w:rPr>
          <w:rFonts w:ascii="Arial" w:eastAsia="Arial" w:hAnsi="Arial" w:cs="Arial"/>
          <w:color w:val="000000"/>
          <w:sz w:val="22"/>
          <w:szCs w:val="22"/>
          <w:lang w:val="en-US"/>
        </w:rPr>
        <w:t>refrences</w:t>
      </w:r>
      <w:proofErr w:type="spellEnd"/>
    </w:p>
    <w:p w14:paraId="000000D2" w14:textId="77777777" w:rsidR="006B0A71" w:rsidRPr="00072474" w:rsidRDefault="006B0A71">
      <w:pPr>
        <w:widowControl w:val="0"/>
        <w:pBdr>
          <w:top w:val="nil"/>
          <w:left w:val="nil"/>
          <w:bottom w:val="nil"/>
          <w:right w:val="nil"/>
          <w:between w:val="nil"/>
        </w:pBdr>
        <w:spacing w:line="240" w:lineRule="auto"/>
        <w:ind w:firstLine="0"/>
        <w:rPr>
          <w:rFonts w:ascii="Arial" w:eastAsia="Arial" w:hAnsi="Arial" w:cs="Arial"/>
          <w:color w:val="000000"/>
          <w:sz w:val="22"/>
          <w:szCs w:val="22"/>
          <w:lang w:val="en-US"/>
        </w:rPr>
      </w:pPr>
    </w:p>
    <w:p w14:paraId="000000D3" w14:textId="77777777" w:rsidR="006B0A71" w:rsidRPr="00072474" w:rsidRDefault="006B0A71">
      <w:pPr>
        <w:widowControl w:val="0"/>
        <w:pBdr>
          <w:top w:val="nil"/>
          <w:left w:val="nil"/>
          <w:bottom w:val="nil"/>
          <w:right w:val="nil"/>
          <w:between w:val="nil"/>
        </w:pBdr>
        <w:spacing w:line="240" w:lineRule="auto"/>
        <w:ind w:firstLine="0"/>
        <w:rPr>
          <w:rFonts w:ascii="Arial" w:eastAsia="Arial" w:hAnsi="Arial" w:cs="Arial"/>
          <w:color w:val="000000"/>
          <w:sz w:val="22"/>
          <w:szCs w:val="22"/>
          <w:lang w:val="en-US"/>
        </w:rPr>
      </w:pPr>
      <w:r w:rsidRPr="00072474">
        <w:rPr>
          <w:rFonts w:ascii="Arial" w:eastAsia="Arial" w:hAnsi="Arial" w:cs="Arial"/>
          <w:color w:val="000000"/>
          <w:sz w:val="22"/>
          <w:szCs w:val="22"/>
          <w:lang w:val="en-US"/>
        </w:rPr>
        <w:t>http://www.oecd.org/skills/piaac/PIAAC%20Framework%202012--%20Revised%2028oct2013_ebook.pdf</w:t>
      </w:r>
    </w:p>
  </w:comment>
  <w:comment w:id="92" w:author="Clemens Lechner" w:date="2019-10-30T15:32:00Z" w:initials="">
    <w:p w14:paraId="000000EB" w14:textId="77777777" w:rsidR="006B0A71" w:rsidRPr="00072474" w:rsidRDefault="006B0A71">
      <w:pPr>
        <w:widowControl w:val="0"/>
        <w:pBdr>
          <w:top w:val="nil"/>
          <w:left w:val="nil"/>
          <w:bottom w:val="nil"/>
          <w:right w:val="nil"/>
          <w:between w:val="nil"/>
        </w:pBdr>
        <w:spacing w:line="240" w:lineRule="auto"/>
        <w:ind w:firstLine="0"/>
        <w:rPr>
          <w:rFonts w:ascii="Arial" w:eastAsia="Arial" w:hAnsi="Arial" w:cs="Arial"/>
          <w:color w:val="000000"/>
          <w:sz w:val="22"/>
          <w:szCs w:val="22"/>
          <w:lang w:val="en-US"/>
        </w:rPr>
      </w:pPr>
      <w:r w:rsidRPr="00072474">
        <w:rPr>
          <w:rFonts w:ascii="Arial" w:eastAsia="Arial" w:hAnsi="Arial" w:cs="Arial"/>
          <w:color w:val="000000"/>
          <w:sz w:val="22"/>
          <w:szCs w:val="22"/>
          <w:lang w:val="en-US"/>
        </w:rPr>
        <w:t>We will have to talk to Claus Carstensen to ensure that this is all correct. We need his latest results. And we need to be able to cite him as "personal communication".</w:t>
      </w:r>
    </w:p>
  </w:comment>
  <w:comment w:id="93" w:author="BG" w:date="2019-10-30T15:32:00Z" w:initials="BG">
    <w:p w14:paraId="6D8FAFC2" w14:textId="392EE887" w:rsidR="006B0A71" w:rsidRPr="00E36F26" w:rsidRDefault="006B0A71">
      <w:pPr>
        <w:pStyle w:val="Kommentartext"/>
        <w:rPr>
          <w:lang w:val="en-US"/>
        </w:rPr>
      </w:pPr>
      <w:r>
        <w:rPr>
          <w:rStyle w:val="Kommentarzeichen"/>
        </w:rPr>
        <w:annotationRef/>
      </w:r>
      <w:r w:rsidRPr="00E36F26">
        <w:rPr>
          <w:lang w:val="en-US"/>
        </w:rPr>
        <w:t>I</w:t>
      </w:r>
      <w:r>
        <w:rPr>
          <w:lang w:val="en-US"/>
        </w:rPr>
        <w:t>n</w:t>
      </w:r>
      <w:r w:rsidRPr="00E36F26">
        <w:rPr>
          <w:lang w:val="en-US"/>
        </w:rPr>
        <w:t xml:space="preserve"> the worst case (if we do not get to talk to him at all) we could cite one of his old presentations from a PIAAC-L meeting?</w:t>
      </w:r>
    </w:p>
  </w:comment>
  <w:comment w:id="99" w:author="BG" w:date="2019-10-30T15:32:00Z" w:initials="BG">
    <w:p w14:paraId="579B44AE" w14:textId="69C36A85" w:rsidR="006B0A71" w:rsidRPr="00E36F26" w:rsidRDefault="006B0A71">
      <w:pPr>
        <w:pStyle w:val="Kommentartext"/>
        <w:rPr>
          <w:lang w:val="en-US"/>
        </w:rPr>
      </w:pPr>
      <w:r>
        <w:rPr>
          <w:rStyle w:val="Kommentarzeichen"/>
        </w:rPr>
        <w:annotationRef/>
      </w:r>
      <w:r w:rsidRPr="00E36F26">
        <w:rPr>
          <w:lang w:val="en-US"/>
        </w:rPr>
        <w:t>we use three different names for the same thing:</w:t>
      </w:r>
    </w:p>
    <w:p w14:paraId="6629B9A2" w14:textId="77777777" w:rsidR="006B0A71" w:rsidRDefault="006B0A71">
      <w:pPr>
        <w:pStyle w:val="Kommentartext"/>
        <w:rPr>
          <w:lang w:val="en-US"/>
        </w:rPr>
      </w:pPr>
    </w:p>
    <w:p w14:paraId="08DA5506" w14:textId="03B2486E" w:rsidR="006B0A71" w:rsidRDefault="006B0A71">
      <w:pPr>
        <w:pStyle w:val="Kommentartext"/>
        <w:rPr>
          <w:lang w:val="en-US"/>
        </w:rPr>
      </w:pPr>
      <w:r>
        <w:rPr>
          <w:lang w:val="en-US"/>
        </w:rPr>
        <w:t>- correlation</w:t>
      </w:r>
    </w:p>
    <w:p w14:paraId="3AFC7F74" w14:textId="709B8C89" w:rsidR="006B0A71" w:rsidRDefault="006B0A71">
      <w:pPr>
        <w:pStyle w:val="Kommentartext"/>
        <w:rPr>
          <w:lang w:val="en-US"/>
        </w:rPr>
      </w:pPr>
      <w:r>
        <w:rPr>
          <w:lang w:val="en-US"/>
        </w:rPr>
        <w:t xml:space="preserve">- </w:t>
      </w:r>
      <w:proofErr w:type="spellStart"/>
      <w:r>
        <w:rPr>
          <w:lang w:val="en-US"/>
        </w:rPr>
        <w:t>Pearsons</w:t>
      </w:r>
      <w:proofErr w:type="spellEnd"/>
      <w:r>
        <w:rPr>
          <w:lang w:val="en-US"/>
        </w:rPr>
        <w:t xml:space="preserve"> correlation coefficient</w:t>
      </w:r>
    </w:p>
    <w:p w14:paraId="69915BC8" w14:textId="02ED9C8D" w:rsidR="006B0A71" w:rsidRPr="00E36F26" w:rsidRDefault="006B0A71">
      <w:pPr>
        <w:pStyle w:val="Kommentartext"/>
        <w:rPr>
          <w:lang w:val="en-US"/>
        </w:rPr>
      </w:pPr>
      <w:r>
        <w:rPr>
          <w:lang w:val="en-US"/>
        </w:rPr>
        <w:t>- rank order stability</w:t>
      </w:r>
    </w:p>
  </w:comment>
  <w:comment w:id="111" w:author="BG" w:date="2019-10-30T15:32:00Z" w:initials="BG">
    <w:p w14:paraId="4B99B1A1" w14:textId="77777777" w:rsidR="006B0A71" w:rsidRDefault="006B0A71" w:rsidP="00E36F26">
      <w:pPr>
        <w:pStyle w:val="Kommentartext"/>
        <w:rPr>
          <w:lang w:val="en-US"/>
        </w:rPr>
      </w:pPr>
      <w:r>
        <w:rPr>
          <w:rStyle w:val="Kommentarzeichen"/>
        </w:rPr>
        <w:annotationRef/>
      </w:r>
      <w:r w:rsidRPr="00DB2FB4">
        <w:rPr>
          <w:lang w:val="en-US"/>
        </w:rPr>
        <w:t>What is „</w:t>
      </w:r>
      <w:proofErr w:type="gramStart"/>
      <w:r w:rsidRPr="00DB2FB4">
        <w:rPr>
          <w:lang w:val="en-US"/>
        </w:rPr>
        <w:t>Z“ referring</w:t>
      </w:r>
      <w:proofErr w:type="gramEnd"/>
      <w:r w:rsidRPr="00DB2FB4">
        <w:rPr>
          <w:lang w:val="en-US"/>
        </w:rPr>
        <w:t xml:space="preserve"> to</w:t>
      </w:r>
      <w:r>
        <w:rPr>
          <w:lang w:val="en-US"/>
        </w:rPr>
        <w:t>?</w:t>
      </w:r>
    </w:p>
    <w:p w14:paraId="624044B4" w14:textId="77777777" w:rsidR="006B0A71" w:rsidRDefault="006B0A71" w:rsidP="00E36F26">
      <w:pPr>
        <w:pStyle w:val="Kommentartext"/>
        <w:rPr>
          <w:lang w:val="en-US"/>
        </w:rPr>
      </w:pPr>
    </w:p>
    <w:p w14:paraId="569897B6" w14:textId="77777777" w:rsidR="006B0A71" w:rsidRDefault="006B0A71" w:rsidP="00E36F26">
      <w:pPr>
        <w:pStyle w:val="Kommentartext"/>
        <w:rPr>
          <w:lang w:val="en-US"/>
        </w:rPr>
      </w:pPr>
      <w:r>
        <w:rPr>
          <w:lang w:val="en-US"/>
        </w:rPr>
        <w:t xml:space="preserve">From </w:t>
      </w:r>
      <w:proofErr w:type="gramStart"/>
      <w:r>
        <w:rPr>
          <w:lang w:val="en-US"/>
        </w:rPr>
        <w:t>Brouwer  (</w:t>
      </w:r>
      <w:proofErr w:type="gramEnd"/>
      <w:r>
        <w:rPr>
          <w:lang w:val="en-US"/>
        </w:rPr>
        <w:t>p.492/493) I understand:</w:t>
      </w:r>
    </w:p>
    <w:p w14:paraId="370117A8" w14:textId="77777777" w:rsidR="006B0A71" w:rsidRDefault="006B0A71" w:rsidP="00E36F26">
      <w:pPr>
        <w:pStyle w:val="Kommentartext"/>
        <w:rPr>
          <w:lang w:val="en-US"/>
        </w:rPr>
      </w:pPr>
    </w:p>
    <w:p w14:paraId="3FF54925" w14:textId="77777777" w:rsidR="006B0A71" w:rsidRDefault="006B0A71" w:rsidP="00E36F26">
      <w:pPr>
        <w:autoSpaceDE w:val="0"/>
        <w:autoSpaceDN w:val="0"/>
        <w:adjustRightInd w:val="0"/>
        <w:spacing w:line="240" w:lineRule="auto"/>
        <w:ind w:firstLine="0"/>
        <w:rPr>
          <w:rFonts w:ascii="AdvPL" w:hAnsi="AdvPL" w:cs="AdvPL"/>
          <w:sz w:val="20"/>
          <w:szCs w:val="20"/>
          <w:lang w:val="en-US"/>
        </w:rPr>
      </w:pPr>
      <w:r>
        <w:rPr>
          <w:rFonts w:ascii="AdvPL" w:hAnsi="AdvPL" w:cs="AdvPL"/>
          <w:sz w:val="20"/>
          <w:szCs w:val="20"/>
          <w:lang w:val="en-US"/>
        </w:rPr>
        <w:t>“The Z-test is based on IRT the metric that is used is not based on</w:t>
      </w:r>
    </w:p>
    <w:p w14:paraId="4003E45D" w14:textId="77777777" w:rsidR="006B0A71" w:rsidRDefault="006B0A71" w:rsidP="00E36F26">
      <w:pPr>
        <w:pStyle w:val="Kommentartext"/>
        <w:rPr>
          <w:rFonts w:ascii="AdvPL" w:hAnsi="AdvPL" w:cs="AdvPL"/>
          <w:lang w:val="en-US"/>
        </w:rPr>
      </w:pPr>
      <w:r>
        <w:rPr>
          <w:rFonts w:ascii="AdvPL" w:hAnsi="AdvPL" w:cs="AdvPL"/>
          <w:lang w:val="en-US"/>
        </w:rPr>
        <w:t xml:space="preserve">raw scores, but on θ values. </w:t>
      </w:r>
    </w:p>
    <w:p w14:paraId="705C880B" w14:textId="77777777" w:rsidR="006B0A71" w:rsidRDefault="006B0A71" w:rsidP="00E36F26">
      <w:pPr>
        <w:pStyle w:val="Kommentartext"/>
        <w:rPr>
          <w:rFonts w:ascii="AdvPL" w:hAnsi="AdvPL" w:cs="AdvPL"/>
          <w:lang w:val="en-US"/>
        </w:rPr>
      </w:pPr>
      <w:r>
        <w:rPr>
          <w:rFonts w:ascii="AdvPL" w:hAnsi="AdvPL" w:cs="AdvPL"/>
          <w:lang w:val="en-US"/>
        </w:rPr>
        <w:t>[…] where θ is the maximum likelihood estimate (MLE) […]”</w:t>
      </w:r>
    </w:p>
    <w:p w14:paraId="28DBFA0B" w14:textId="77777777" w:rsidR="006B0A71" w:rsidRDefault="006B0A71" w:rsidP="00E36F26">
      <w:pPr>
        <w:pStyle w:val="Kommentartext"/>
        <w:rPr>
          <w:rFonts w:ascii="AdvPL" w:hAnsi="AdvPL" w:cs="AdvPL"/>
          <w:lang w:val="en-US"/>
        </w:rPr>
      </w:pPr>
    </w:p>
    <w:p w14:paraId="19549AA6" w14:textId="1A144EFE" w:rsidR="006B0A71" w:rsidRPr="00E36F26" w:rsidRDefault="006B0A71" w:rsidP="00E36F26">
      <w:pPr>
        <w:pStyle w:val="Kommentartext"/>
        <w:rPr>
          <w:lang w:val="en-US"/>
        </w:rPr>
      </w:pPr>
      <w:r>
        <w:rPr>
          <w:rFonts w:ascii="AdvPL" w:hAnsi="AdvPL" w:cs="AdvPL"/>
          <w:lang w:val="en-US"/>
        </w:rPr>
        <w:t>I used the RCI formula on p.490 and I think the Z score cannot be done with PIAAC?!</w:t>
      </w:r>
    </w:p>
  </w:comment>
  <w:comment w:id="144" w:author="Wicht, Alexandra" w:date="2019-10-30T15:32:00Z" w:initials="WA">
    <w:p w14:paraId="005DE8E2" w14:textId="77777777" w:rsidR="006B0A71" w:rsidRPr="002B2404" w:rsidRDefault="006B0A71" w:rsidP="00C8113C">
      <w:pPr>
        <w:ind w:left="720" w:hanging="720"/>
        <w:jc w:val="both"/>
        <w:rPr>
          <w:rFonts w:eastAsiaTheme="minorEastAsia"/>
          <w:lang w:val="en-US"/>
        </w:rPr>
      </w:pPr>
      <w:r>
        <w:rPr>
          <w:rStyle w:val="Kommentarzeichen"/>
        </w:rPr>
        <w:annotationRef/>
      </w:r>
      <w:r w:rsidRPr="00EB2992">
        <w:rPr>
          <w:rFonts w:eastAsiaTheme="minorEastAsia"/>
          <w:lang w:val="en-US"/>
        </w:rPr>
        <w:t xml:space="preserve">Brouwer, D., Meijer, R. R., &amp; </w:t>
      </w:r>
      <w:proofErr w:type="spellStart"/>
      <w:r w:rsidRPr="00EB2992">
        <w:rPr>
          <w:rFonts w:eastAsiaTheme="minorEastAsia"/>
          <w:lang w:val="en-US"/>
        </w:rPr>
        <w:t>Zevalkink</w:t>
      </w:r>
      <w:proofErr w:type="spellEnd"/>
      <w:r w:rsidRPr="00EB2992">
        <w:rPr>
          <w:rFonts w:eastAsiaTheme="minorEastAsia"/>
          <w:lang w:val="en-US"/>
        </w:rPr>
        <w:t xml:space="preserve">, J. (2013). Measuring individual significant change on the Beck Depression Inventory-II through IRT-based statistics. </w:t>
      </w:r>
      <w:r w:rsidRPr="002B2404">
        <w:rPr>
          <w:rFonts w:eastAsiaTheme="minorEastAsia"/>
          <w:i/>
          <w:lang w:val="en-US"/>
        </w:rPr>
        <w:t>Psychotherapy Research, 23</w:t>
      </w:r>
      <w:r w:rsidRPr="002B2404">
        <w:rPr>
          <w:rFonts w:eastAsiaTheme="minorEastAsia"/>
          <w:lang w:val="en-US"/>
        </w:rPr>
        <w:t>(5), 489-501.</w:t>
      </w:r>
    </w:p>
    <w:p w14:paraId="2DBBDBC0" w14:textId="77777777" w:rsidR="006B0A71" w:rsidRDefault="006B0A71" w:rsidP="00C8113C">
      <w:pPr>
        <w:pStyle w:val="Kommentartext"/>
        <w:rPr>
          <w:lang w:val="en-US"/>
        </w:rPr>
      </w:pPr>
    </w:p>
    <w:p w14:paraId="1AEA30B1" w14:textId="77777777" w:rsidR="006B0A71" w:rsidRDefault="006B0A71" w:rsidP="00C8113C">
      <w:pPr>
        <w:pStyle w:val="Kommentartext"/>
        <w:rPr>
          <w:lang w:val="en-US"/>
        </w:rPr>
      </w:pPr>
    </w:p>
    <w:p w14:paraId="255AB34B" w14:textId="77777777" w:rsidR="006B0A71" w:rsidRPr="002B2404" w:rsidRDefault="006B0A71" w:rsidP="00C8113C">
      <w:pPr>
        <w:pStyle w:val="Kommentartext"/>
        <w:rPr>
          <w:lang w:val="en-US"/>
        </w:rPr>
      </w:pPr>
      <w:r>
        <w:rPr>
          <w:lang w:val="en-US"/>
        </w:rPr>
        <w:t>Formula for RCI on page 490</w:t>
      </w:r>
    </w:p>
  </w:comment>
  <w:comment w:id="147" w:author="Wicht, Alexandra" w:date="2019-10-30T15:32:00Z" w:initials="WA">
    <w:p w14:paraId="7586FF2D" w14:textId="34698D7D" w:rsidR="006B0A71" w:rsidRPr="002B2404" w:rsidRDefault="006B0A71">
      <w:pPr>
        <w:pStyle w:val="Kommentartext"/>
        <w:rPr>
          <w:lang w:val="en-US"/>
        </w:rPr>
      </w:pPr>
      <w:r>
        <w:rPr>
          <w:rStyle w:val="Kommentarzeichen"/>
        </w:rPr>
        <w:annotationRef/>
      </w:r>
      <w:r w:rsidRPr="002B2404">
        <w:rPr>
          <w:lang w:val="en-US"/>
        </w:rPr>
        <w:t>I used the formula as it is</w:t>
      </w:r>
      <w:r>
        <w:rPr>
          <w:lang w:val="en-US"/>
        </w:rPr>
        <w:t>, there is no difference with WLEs</w:t>
      </w:r>
    </w:p>
  </w:comment>
  <w:comment w:id="148" w:author="BG" w:date="2019-10-30T15:32:00Z" w:initials="BG">
    <w:p w14:paraId="5B4733BB" w14:textId="24C18089" w:rsidR="006B0A71" w:rsidRDefault="006B0A71">
      <w:pPr>
        <w:pStyle w:val="Kommentartext"/>
        <w:rPr>
          <w:lang w:val="en-US"/>
        </w:rPr>
      </w:pPr>
      <w:r>
        <w:rPr>
          <w:rStyle w:val="Kommentarzeichen"/>
        </w:rPr>
        <w:annotationRef/>
      </w:r>
    </w:p>
    <w:p w14:paraId="46A6EE33" w14:textId="623866A9" w:rsidR="006B0A71" w:rsidRDefault="006B0A71">
      <w:pPr>
        <w:pStyle w:val="Kommentartext"/>
        <w:rPr>
          <w:lang w:val="en-US"/>
        </w:rPr>
      </w:pPr>
      <w:r>
        <w:rPr>
          <w:lang w:val="en-US"/>
        </w:rPr>
        <w:t>The results for the share of respondents, that experiences change that is smaller/greater than +/- 1.96/1.99 are in Table 5 and 6.</w:t>
      </w:r>
    </w:p>
    <w:p w14:paraId="2ED0B9BF" w14:textId="16BF49FF" w:rsidR="006B0A71" w:rsidRPr="008603EC" w:rsidRDefault="006B0A71">
      <w:pPr>
        <w:pStyle w:val="Kommentartext"/>
        <w:rPr>
          <w:lang w:val="en-US"/>
        </w:rPr>
      </w:pPr>
      <w:r>
        <w:rPr>
          <w:lang w:val="en-US"/>
        </w:rPr>
        <w:t>The “raw RCI” is in Table 4 – I was not sure whether we also want to keep this.</w:t>
      </w:r>
    </w:p>
  </w:comment>
  <w:comment w:id="155" w:author="Clemens Lechner" w:date="2019-10-30T15:32:00Z" w:initials="CLE">
    <w:p w14:paraId="55389F1C" w14:textId="77777777" w:rsidR="006B0A71" w:rsidRDefault="006B0A71" w:rsidP="00F14F8E">
      <w:pPr>
        <w:pStyle w:val="Kommentartext"/>
        <w:rPr>
          <w:lang w:val="en-US"/>
        </w:rPr>
      </w:pPr>
      <w:r>
        <w:rPr>
          <w:rStyle w:val="Kommentarzeichen"/>
        </w:rPr>
        <w:annotationRef/>
      </w:r>
      <w:r w:rsidRPr="00751A89">
        <w:rPr>
          <w:lang w:val="en-US"/>
        </w:rPr>
        <w:t xml:space="preserve">We </w:t>
      </w:r>
      <w:proofErr w:type="gramStart"/>
      <w:r w:rsidRPr="00751A89">
        <w:rPr>
          <w:lang w:val="en-US"/>
        </w:rPr>
        <w:t>have to</w:t>
      </w:r>
      <w:proofErr w:type="gramEnd"/>
      <w:r w:rsidRPr="00751A89">
        <w:rPr>
          <w:lang w:val="en-US"/>
        </w:rPr>
        <w:t xml:space="preserve"> </w:t>
      </w:r>
      <w:proofErr w:type="spellStart"/>
      <w:r w:rsidRPr="00751A89">
        <w:rPr>
          <w:lang w:val="en-US"/>
        </w:rPr>
        <w:t>asssess</w:t>
      </w:r>
      <w:proofErr w:type="spellEnd"/>
      <w:r w:rsidRPr="00751A89">
        <w:rPr>
          <w:lang w:val="en-US"/>
        </w:rPr>
        <w:t xml:space="preserve"> the veracity of this statement by testing the </w:t>
      </w:r>
      <w:r>
        <w:rPr>
          <w:lang w:val="en-US"/>
        </w:rPr>
        <w:t xml:space="preserve">largest differences in these </w:t>
      </w:r>
      <w:r w:rsidRPr="00751A89">
        <w:rPr>
          <w:lang w:val="en-US"/>
        </w:rPr>
        <w:t>correl</w:t>
      </w:r>
      <w:r>
        <w:rPr>
          <w:lang w:val="en-US"/>
        </w:rPr>
        <w:t>ations for statistical significance:</w:t>
      </w:r>
    </w:p>
    <w:p w14:paraId="783CD141" w14:textId="77777777" w:rsidR="006B0A71" w:rsidRDefault="006B0A71" w:rsidP="00F14F8E">
      <w:pPr>
        <w:pStyle w:val="Kommentartext"/>
        <w:rPr>
          <w:lang w:val="en-US"/>
        </w:rPr>
      </w:pPr>
      <w:r>
        <w:rPr>
          <w:lang w:val="en-US"/>
        </w:rPr>
        <w:t>Men vs. women</w:t>
      </w:r>
    </w:p>
    <w:p w14:paraId="5034B3E2" w14:textId="77777777" w:rsidR="006B0A71" w:rsidRDefault="006B0A71" w:rsidP="00F14F8E">
      <w:pPr>
        <w:pStyle w:val="Kommentartext"/>
        <w:rPr>
          <w:lang w:val="en-US"/>
        </w:rPr>
      </w:pPr>
      <w:r>
        <w:rPr>
          <w:lang w:val="en-US"/>
        </w:rPr>
        <w:t>Highest vs. lowest education</w:t>
      </w:r>
    </w:p>
    <w:p w14:paraId="10E5B5F4" w14:textId="77777777" w:rsidR="006B0A71" w:rsidRDefault="006B0A71" w:rsidP="00F14F8E">
      <w:pPr>
        <w:pStyle w:val="Kommentartext"/>
        <w:rPr>
          <w:lang w:val="en-US"/>
        </w:rPr>
      </w:pPr>
      <w:r>
        <w:rPr>
          <w:lang w:val="en-US"/>
        </w:rPr>
        <w:t>Youngest vs. oldest age group</w:t>
      </w:r>
    </w:p>
    <w:p w14:paraId="578204BE" w14:textId="77777777" w:rsidR="006B0A71" w:rsidRDefault="006B0A71" w:rsidP="00F14F8E">
      <w:pPr>
        <w:pStyle w:val="Kommentartext"/>
        <w:rPr>
          <w:lang w:val="en-US"/>
        </w:rPr>
      </w:pPr>
    </w:p>
    <w:p w14:paraId="31FCC238" w14:textId="77777777" w:rsidR="006B0A71" w:rsidRDefault="006B0A71" w:rsidP="00F14F8E">
      <w:pPr>
        <w:pStyle w:val="Kommentartext"/>
        <w:rPr>
          <w:lang w:val="en-US"/>
        </w:rPr>
      </w:pPr>
      <w:r>
        <w:rPr>
          <w:lang w:val="en-US"/>
        </w:rPr>
        <w:t>We need to do that based on Fisher z transformed correlation coefficients.</w:t>
      </w:r>
    </w:p>
    <w:p w14:paraId="48B3A5FA" w14:textId="77777777" w:rsidR="006B0A71" w:rsidRDefault="006B0A71" w:rsidP="00F14F8E">
      <w:pPr>
        <w:pStyle w:val="Kommentartext"/>
        <w:rPr>
          <w:lang w:val="en-US"/>
        </w:rPr>
      </w:pPr>
    </w:p>
    <w:p w14:paraId="2EF3342C" w14:textId="77777777" w:rsidR="006B0A71" w:rsidRDefault="006B0A71" w:rsidP="00F14F8E">
      <w:pPr>
        <w:pStyle w:val="Kommentartext"/>
        <w:rPr>
          <w:lang w:val="en-US"/>
        </w:rPr>
      </w:pPr>
      <w:r w:rsidRPr="00217814">
        <w:rPr>
          <w:b/>
          <w:lang w:val="en-US"/>
        </w:rPr>
        <w:t>@Alex, Britta,</w:t>
      </w:r>
      <w:r>
        <w:rPr>
          <w:lang w:val="en-US"/>
        </w:rPr>
        <w:t xml:space="preserve"> can you please do this or have student RAs do this. Here is an online calculator, Comparison 1 gives z and exact p values for a one-sided test</w:t>
      </w:r>
    </w:p>
    <w:p w14:paraId="43255958" w14:textId="77777777" w:rsidR="006B0A71" w:rsidRDefault="007449E3" w:rsidP="00F14F8E">
      <w:pPr>
        <w:pStyle w:val="Kommentartext"/>
        <w:rPr>
          <w:lang w:val="en-US"/>
        </w:rPr>
      </w:pPr>
      <w:hyperlink r:id="rId2" w:history="1">
        <w:r w:rsidR="006B0A71" w:rsidRPr="008B110F">
          <w:rPr>
            <w:rStyle w:val="Hyperlink"/>
            <w:lang w:val="en-US"/>
          </w:rPr>
          <w:t>https://www.psychometrica.de/correlation.html</w:t>
        </w:r>
      </w:hyperlink>
    </w:p>
    <w:p w14:paraId="0AE16B40" w14:textId="77777777" w:rsidR="006B0A71" w:rsidRDefault="006B0A71" w:rsidP="00F14F8E">
      <w:pPr>
        <w:pStyle w:val="Kommentartext"/>
        <w:rPr>
          <w:lang w:val="en-US"/>
        </w:rPr>
      </w:pPr>
    </w:p>
    <w:p w14:paraId="04DC2768" w14:textId="77777777" w:rsidR="006B0A71" w:rsidRDefault="006B0A71" w:rsidP="00F14F8E">
      <w:pPr>
        <w:pStyle w:val="Kommentartext"/>
        <w:rPr>
          <w:lang w:val="en-US"/>
        </w:rPr>
      </w:pPr>
      <w:r>
        <w:rPr>
          <w:lang w:val="en-US"/>
        </w:rPr>
        <w:t xml:space="preserve">Background: </w:t>
      </w:r>
    </w:p>
    <w:p w14:paraId="0CE07A41" w14:textId="77777777" w:rsidR="006B0A71" w:rsidRDefault="007449E3" w:rsidP="00F14F8E">
      <w:pPr>
        <w:pStyle w:val="Kommentartext"/>
        <w:rPr>
          <w:lang w:val="en-US"/>
        </w:rPr>
      </w:pPr>
      <w:hyperlink r:id="rId3" w:history="1">
        <w:r w:rsidR="006B0A71" w:rsidRPr="008B110F">
          <w:rPr>
            <w:rStyle w:val="Hyperlink"/>
            <w:lang w:val="en-US"/>
          </w:rPr>
          <w:t>https://www.ncss.com/wp-content/themes/ncss/pdf/Procedures/PASS/Tests_for_Two_Correlations.pdf</w:t>
        </w:r>
      </w:hyperlink>
    </w:p>
    <w:p w14:paraId="1ABECF4E" w14:textId="77777777" w:rsidR="006B0A71" w:rsidRDefault="006B0A71" w:rsidP="00F14F8E">
      <w:pPr>
        <w:pStyle w:val="Kommentartext"/>
        <w:rPr>
          <w:lang w:val="en-US"/>
        </w:rPr>
      </w:pPr>
    </w:p>
    <w:p w14:paraId="2523A5F3" w14:textId="77777777" w:rsidR="006B0A71" w:rsidRPr="00751A89" w:rsidRDefault="006B0A71" w:rsidP="00F14F8E">
      <w:pPr>
        <w:pStyle w:val="Kommentartext"/>
        <w:rPr>
          <w:lang w:val="en-US"/>
        </w:rPr>
      </w:pPr>
    </w:p>
  </w:comment>
  <w:comment w:id="156" w:author="BG" w:date="2019-10-30T15:32:00Z" w:initials="BG">
    <w:p w14:paraId="3DBB6D31" w14:textId="6031A099" w:rsidR="006B0A71" w:rsidRPr="00BA2741" w:rsidRDefault="006B0A71" w:rsidP="00CE78E8">
      <w:pPr>
        <w:pStyle w:val="Kommentartext"/>
        <w:rPr>
          <w:lang w:val="en-US"/>
        </w:rPr>
      </w:pPr>
      <w:r>
        <w:rPr>
          <w:rStyle w:val="Kommentarzeichen"/>
        </w:rPr>
        <w:annotationRef/>
      </w:r>
      <w:r>
        <w:rPr>
          <w:lang w:val="en-US"/>
        </w:rPr>
        <w:t xml:space="preserve">I constructed a new Table (Table 2b) for a first overview on significances. Maybe it is not necessary to have them in an extra </w:t>
      </w:r>
      <w:proofErr w:type="gramStart"/>
      <w:r>
        <w:rPr>
          <w:lang w:val="en-US"/>
        </w:rPr>
        <w:t>table</w:t>
      </w:r>
      <w:proofErr w:type="gramEnd"/>
      <w:r>
        <w:rPr>
          <w:lang w:val="en-US"/>
        </w:rPr>
        <w:t xml:space="preserve"> but we can just add significance stars to Table 2 or describe significances in the main text or table notes. </w:t>
      </w:r>
    </w:p>
  </w:comment>
  <w:comment w:id="157" w:author="Wicht, Alexandra" w:date="2019-10-31T11:26:00Z" w:initials="WA">
    <w:p w14:paraId="51F67294" w14:textId="3A180A41" w:rsidR="006B0A71" w:rsidRPr="00B64EC8" w:rsidRDefault="006B0A71">
      <w:pPr>
        <w:pStyle w:val="Kommentartext"/>
        <w:rPr>
          <w:lang w:val="en-US"/>
        </w:rPr>
      </w:pPr>
      <w:r>
        <w:rPr>
          <w:rStyle w:val="Kommentarzeichen"/>
        </w:rPr>
        <w:annotationRef/>
      </w:r>
      <w:r w:rsidRPr="00B64EC8">
        <w:rPr>
          <w:lang w:val="en-US"/>
        </w:rPr>
        <w:t xml:space="preserve">I have no SA </w:t>
      </w:r>
      <w:proofErr w:type="gramStart"/>
      <w:r w:rsidRPr="00B64EC8">
        <w:rPr>
          <w:lang w:val="en-US"/>
        </w:rPr>
        <w:t>at the mo</w:t>
      </w:r>
      <w:r>
        <w:rPr>
          <w:lang w:val="en-US"/>
        </w:rPr>
        <w:t>ment</w:t>
      </w:r>
      <w:proofErr w:type="gramEnd"/>
      <w:r>
        <w:rPr>
          <w:lang w:val="en-US"/>
        </w:rPr>
        <w:t>.</w:t>
      </w:r>
    </w:p>
  </w:comment>
  <w:comment w:id="158" w:author="Miyamoto, Ai" w:date="2019-10-30T17:03:00Z" w:initials="MA">
    <w:p w14:paraId="79D0DDB3" w14:textId="458CA99B" w:rsidR="00CB357F" w:rsidRPr="00CB357F" w:rsidRDefault="00CB357F">
      <w:pPr>
        <w:pStyle w:val="Kommentartext"/>
        <w:rPr>
          <w:lang w:val="en-US"/>
        </w:rPr>
      </w:pPr>
      <w:r>
        <w:rPr>
          <w:rStyle w:val="Kommentarzeichen"/>
        </w:rPr>
        <w:annotationRef/>
      </w:r>
      <w:r w:rsidRPr="00CB357F">
        <w:rPr>
          <w:lang w:val="en-US"/>
        </w:rPr>
        <w:t xml:space="preserve">So now we see significant differences </w:t>
      </w:r>
      <w:r>
        <w:rPr>
          <w:lang w:val="en-US"/>
        </w:rPr>
        <w:t>in stability in all subgroups (</w:t>
      </w:r>
      <w:r w:rsidRPr="00CB357F">
        <w:rPr>
          <w:lang w:val="en-US"/>
        </w:rPr>
        <w:t>gender, age, and levels of education</w:t>
      </w:r>
      <w:r>
        <w:rPr>
          <w:lang w:val="en-US"/>
        </w:rPr>
        <w:t>)</w:t>
      </w:r>
      <w:r w:rsidRPr="00CB357F">
        <w:rPr>
          <w:lang w:val="en-US"/>
        </w:rPr>
        <w:t xml:space="preserve">. </w:t>
      </w:r>
      <w:r>
        <w:rPr>
          <w:lang w:val="en-US"/>
        </w:rPr>
        <w:t xml:space="preserve">I incorporated the results of the significant test (Table 2b) in the text accordingly. Feel free to modify. </w:t>
      </w:r>
    </w:p>
  </w:comment>
  <w:comment w:id="162" w:author="Clemens Lechner" w:date="2019-10-30T15:32:00Z" w:initials="">
    <w:p w14:paraId="63A2211C" w14:textId="77777777" w:rsidR="006B0A71" w:rsidRPr="00072474" w:rsidRDefault="006B0A71" w:rsidP="00F14F8E">
      <w:pPr>
        <w:widowControl w:val="0"/>
        <w:pBdr>
          <w:top w:val="nil"/>
          <w:left w:val="nil"/>
          <w:bottom w:val="nil"/>
          <w:right w:val="nil"/>
          <w:between w:val="nil"/>
        </w:pBdr>
        <w:spacing w:line="240" w:lineRule="auto"/>
        <w:ind w:firstLine="0"/>
        <w:rPr>
          <w:rFonts w:ascii="Arial" w:eastAsia="Arial" w:hAnsi="Arial" w:cs="Arial"/>
          <w:color w:val="000000"/>
          <w:sz w:val="22"/>
          <w:szCs w:val="22"/>
          <w:lang w:val="en-US"/>
        </w:rPr>
      </w:pPr>
      <w:r w:rsidRPr="00072474">
        <w:rPr>
          <w:rFonts w:ascii="Arial" w:eastAsia="Arial" w:hAnsi="Arial" w:cs="Arial"/>
          <w:color w:val="000000"/>
          <w:sz w:val="22"/>
          <w:szCs w:val="22"/>
          <w:lang w:val="en-US"/>
        </w:rPr>
        <w:t xml:space="preserve">In the subgroup analyses, </w:t>
      </w:r>
      <w:proofErr w:type="spellStart"/>
      <w:proofErr w:type="gramStart"/>
      <w:r w:rsidRPr="00072474">
        <w:rPr>
          <w:rFonts w:ascii="Arial" w:eastAsia="Arial" w:hAnsi="Arial" w:cs="Arial"/>
          <w:color w:val="000000"/>
          <w:sz w:val="22"/>
          <w:szCs w:val="22"/>
          <w:lang w:val="en-US"/>
        </w:rPr>
        <w:t>we</w:t>
      </w:r>
      <w:r>
        <w:rPr>
          <w:rFonts w:ascii="Arial" w:eastAsia="Arial" w:hAnsi="Arial" w:cs="Arial"/>
          <w:color w:val="000000"/>
          <w:sz w:val="22"/>
          <w:szCs w:val="22"/>
          <w:lang w:val="en-US"/>
        </w:rPr>
        <w:t>also</w:t>
      </w:r>
      <w:proofErr w:type="spellEnd"/>
      <w:r>
        <w:rPr>
          <w:rFonts w:ascii="Arial" w:eastAsia="Arial" w:hAnsi="Arial" w:cs="Arial"/>
          <w:color w:val="000000"/>
          <w:sz w:val="22"/>
          <w:szCs w:val="22"/>
          <w:lang w:val="en-US"/>
        </w:rPr>
        <w:t xml:space="preserve"> </w:t>
      </w:r>
      <w:r w:rsidRPr="00072474">
        <w:rPr>
          <w:rFonts w:ascii="Arial" w:eastAsia="Arial" w:hAnsi="Arial" w:cs="Arial"/>
          <w:color w:val="000000"/>
          <w:sz w:val="22"/>
          <w:szCs w:val="22"/>
          <w:lang w:val="en-US"/>
        </w:rPr>
        <w:t xml:space="preserve"> have</w:t>
      </w:r>
      <w:proofErr w:type="gramEnd"/>
      <w:r w:rsidRPr="00072474">
        <w:rPr>
          <w:rFonts w:ascii="Arial" w:eastAsia="Arial" w:hAnsi="Arial" w:cs="Arial"/>
          <w:color w:val="000000"/>
          <w:sz w:val="22"/>
          <w:szCs w:val="22"/>
          <w:lang w:val="en-US"/>
        </w:rPr>
        <w:t xml:space="preserve"> to check whether any of the subgroups differed in the variances of the skill scores. If I remember correctly, we checked and found that this was not the case. </w:t>
      </w:r>
    </w:p>
    <w:p w14:paraId="5DDD1419" w14:textId="77777777" w:rsidR="006B0A71" w:rsidRPr="00072474" w:rsidRDefault="006B0A71" w:rsidP="00F14F8E">
      <w:pPr>
        <w:widowControl w:val="0"/>
        <w:pBdr>
          <w:top w:val="nil"/>
          <w:left w:val="nil"/>
          <w:bottom w:val="nil"/>
          <w:right w:val="nil"/>
          <w:between w:val="nil"/>
        </w:pBdr>
        <w:spacing w:line="240" w:lineRule="auto"/>
        <w:ind w:firstLine="0"/>
        <w:rPr>
          <w:rFonts w:ascii="Arial" w:eastAsia="Arial" w:hAnsi="Arial" w:cs="Arial"/>
          <w:color w:val="000000"/>
          <w:sz w:val="22"/>
          <w:szCs w:val="22"/>
          <w:lang w:val="en-US"/>
        </w:rPr>
      </w:pPr>
      <w:r w:rsidRPr="00072474">
        <w:rPr>
          <w:rFonts w:ascii="Arial" w:eastAsia="Arial" w:hAnsi="Arial" w:cs="Arial"/>
          <w:color w:val="000000"/>
          <w:sz w:val="22"/>
          <w:szCs w:val="22"/>
          <w:lang w:val="en-US"/>
        </w:rPr>
        <w:t xml:space="preserve">+alexandra.wicht@gesis.org </w:t>
      </w:r>
    </w:p>
    <w:p w14:paraId="0558F6A0" w14:textId="77777777" w:rsidR="006B0A71" w:rsidRPr="00072474" w:rsidRDefault="006B0A71" w:rsidP="00F14F8E">
      <w:pPr>
        <w:widowControl w:val="0"/>
        <w:pBdr>
          <w:top w:val="nil"/>
          <w:left w:val="nil"/>
          <w:bottom w:val="nil"/>
          <w:right w:val="nil"/>
          <w:between w:val="nil"/>
        </w:pBdr>
        <w:spacing w:line="240" w:lineRule="auto"/>
        <w:ind w:firstLine="0"/>
        <w:rPr>
          <w:rFonts w:ascii="Arial" w:eastAsia="Arial" w:hAnsi="Arial" w:cs="Arial"/>
          <w:color w:val="000000"/>
          <w:sz w:val="22"/>
          <w:szCs w:val="22"/>
          <w:lang w:val="en-US"/>
        </w:rPr>
      </w:pPr>
      <w:r w:rsidRPr="00072474">
        <w:rPr>
          <w:rFonts w:ascii="Arial" w:eastAsia="Arial" w:hAnsi="Arial" w:cs="Arial"/>
          <w:color w:val="000000"/>
          <w:sz w:val="22"/>
          <w:szCs w:val="22"/>
          <w:lang w:val="en-US"/>
        </w:rPr>
        <w:t>+brittagauly@gmail.com</w:t>
      </w:r>
    </w:p>
    <w:p w14:paraId="40FA0F0C" w14:textId="77777777" w:rsidR="006B0A71" w:rsidRPr="00072474" w:rsidRDefault="006B0A71" w:rsidP="00F14F8E">
      <w:pPr>
        <w:widowControl w:val="0"/>
        <w:pBdr>
          <w:top w:val="nil"/>
          <w:left w:val="nil"/>
          <w:bottom w:val="nil"/>
          <w:right w:val="nil"/>
          <w:between w:val="nil"/>
        </w:pBdr>
        <w:spacing w:line="240" w:lineRule="auto"/>
        <w:ind w:firstLine="0"/>
        <w:rPr>
          <w:rFonts w:ascii="Arial" w:eastAsia="Arial" w:hAnsi="Arial" w:cs="Arial"/>
          <w:color w:val="000000"/>
          <w:sz w:val="22"/>
          <w:szCs w:val="22"/>
          <w:lang w:val="en-US"/>
        </w:rPr>
      </w:pPr>
      <w:r w:rsidRPr="00072474">
        <w:rPr>
          <w:rFonts w:ascii="Arial" w:eastAsia="Arial" w:hAnsi="Arial" w:cs="Arial"/>
          <w:color w:val="000000"/>
          <w:sz w:val="22"/>
          <w:szCs w:val="22"/>
          <w:lang w:val="en-US"/>
        </w:rPr>
        <w:t xml:space="preserve">_Britta Gauly </w:t>
      </w:r>
      <w:proofErr w:type="spellStart"/>
      <w:r w:rsidRPr="00072474">
        <w:rPr>
          <w:rFonts w:ascii="Arial" w:eastAsia="Arial" w:hAnsi="Arial" w:cs="Arial"/>
          <w:color w:val="000000"/>
          <w:sz w:val="22"/>
          <w:szCs w:val="22"/>
          <w:lang w:val="en-US"/>
        </w:rPr>
        <w:t>zugewiesen</w:t>
      </w:r>
      <w:proofErr w:type="spellEnd"/>
      <w:r w:rsidRPr="00072474">
        <w:rPr>
          <w:rFonts w:ascii="Arial" w:eastAsia="Arial" w:hAnsi="Arial" w:cs="Arial"/>
          <w:color w:val="000000"/>
          <w:sz w:val="22"/>
          <w:szCs w:val="22"/>
          <w:lang w:val="en-US"/>
        </w:rPr>
        <w:t>_</w:t>
      </w:r>
    </w:p>
  </w:comment>
  <w:comment w:id="163" w:author="BG" w:date="2019-10-30T15:32:00Z" w:initials="BG">
    <w:p w14:paraId="720D09FF" w14:textId="52AFB6BE" w:rsidR="006B0A71" w:rsidRPr="00D4018F" w:rsidRDefault="006B0A71">
      <w:pPr>
        <w:pStyle w:val="Kommentartext"/>
        <w:rPr>
          <w:sz w:val="18"/>
          <w:szCs w:val="18"/>
        </w:rPr>
      </w:pPr>
      <w:r w:rsidRPr="00D4018F">
        <w:rPr>
          <w:rStyle w:val="Kommentarzeichen"/>
          <w:sz w:val="18"/>
          <w:szCs w:val="18"/>
        </w:rPr>
        <w:annotationRef/>
      </w:r>
      <w:proofErr w:type="spellStart"/>
      <w:r w:rsidRPr="00D4018F">
        <w:rPr>
          <w:sz w:val="18"/>
          <w:szCs w:val="18"/>
        </w:rPr>
        <w:t>Variances</w:t>
      </w:r>
      <w:proofErr w:type="spellEnd"/>
      <w:r w:rsidRPr="00D4018F">
        <w:rPr>
          <w:sz w:val="18"/>
          <w:szCs w:val="18"/>
        </w:rPr>
        <w:t xml:space="preserve"> PIAAC 2012 &amp; 2015</w:t>
      </w:r>
    </w:p>
    <w:p w14:paraId="3A0282B2" w14:textId="77777777" w:rsidR="006B0A71" w:rsidRPr="00D4018F" w:rsidRDefault="006B0A71">
      <w:pPr>
        <w:pStyle w:val="Kommentartext"/>
        <w:rPr>
          <w:sz w:val="18"/>
          <w:szCs w:val="18"/>
        </w:rPr>
      </w:pPr>
    </w:p>
    <w:tbl>
      <w:tblPr>
        <w:tblW w:w="6000" w:type="dxa"/>
        <w:tblInd w:w="93" w:type="dxa"/>
        <w:tblLook w:val="04A0" w:firstRow="1" w:lastRow="0" w:firstColumn="1" w:lastColumn="0" w:noHBand="0" w:noVBand="1"/>
      </w:tblPr>
      <w:tblGrid>
        <w:gridCol w:w="1200"/>
        <w:gridCol w:w="1200"/>
        <w:gridCol w:w="1200"/>
        <w:gridCol w:w="1200"/>
        <w:gridCol w:w="1200"/>
      </w:tblGrid>
      <w:tr w:rsidR="006B0A71" w:rsidRPr="00D4018F" w14:paraId="4B9DCDE5" w14:textId="77777777" w:rsidTr="00D4018F">
        <w:trPr>
          <w:trHeight w:val="300"/>
        </w:trPr>
        <w:tc>
          <w:tcPr>
            <w:tcW w:w="1200" w:type="dxa"/>
            <w:tcBorders>
              <w:top w:val="single" w:sz="4" w:space="0" w:color="auto"/>
              <w:left w:val="nil"/>
              <w:bottom w:val="single" w:sz="4" w:space="0" w:color="auto"/>
              <w:right w:val="nil"/>
            </w:tcBorders>
            <w:shd w:val="clear" w:color="auto" w:fill="auto"/>
            <w:noWrap/>
            <w:vAlign w:val="bottom"/>
            <w:hideMark/>
          </w:tcPr>
          <w:p w14:paraId="794570D2" w14:textId="77777777" w:rsidR="006B0A71" w:rsidRPr="00D4018F" w:rsidRDefault="006B0A71" w:rsidP="00D4018F">
            <w:pPr>
              <w:spacing w:line="240" w:lineRule="auto"/>
              <w:ind w:firstLine="0"/>
              <w:rPr>
                <w:color w:val="000000"/>
                <w:sz w:val="18"/>
                <w:szCs w:val="18"/>
                <w:lang w:val="en-US" w:eastAsia="en-US"/>
              </w:rPr>
            </w:pPr>
            <w:r w:rsidRPr="00D4018F">
              <w:rPr>
                <w:color w:val="000000"/>
                <w:sz w:val="18"/>
                <w:szCs w:val="18"/>
                <w:lang w:val="en-US" w:eastAsia="en-US"/>
              </w:rPr>
              <w:t> </w:t>
            </w:r>
          </w:p>
        </w:tc>
        <w:tc>
          <w:tcPr>
            <w:tcW w:w="1200" w:type="dxa"/>
            <w:tcBorders>
              <w:top w:val="single" w:sz="4" w:space="0" w:color="auto"/>
              <w:left w:val="nil"/>
              <w:bottom w:val="single" w:sz="4" w:space="0" w:color="auto"/>
              <w:right w:val="nil"/>
            </w:tcBorders>
            <w:shd w:val="clear" w:color="auto" w:fill="auto"/>
            <w:noWrap/>
            <w:vAlign w:val="bottom"/>
            <w:hideMark/>
          </w:tcPr>
          <w:p w14:paraId="78062BC9" w14:textId="77777777" w:rsidR="006B0A71" w:rsidRPr="00D4018F" w:rsidRDefault="006B0A71" w:rsidP="00D4018F">
            <w:pPr>
              <w:spacing w:line="240" w:lineRule="auto"/>
              <w:ind w:firstLine="0"/>
              <w:rPr>
                <w:b/>
                <w:bCs/>
                <w:color w:val="000000"/>
                <w:sz w:val="18"/>
                <w:szCs w:val="18"/>
                <w:lang w:val="en-US" w:eastAsia="en-US"/>
              </w:rPr>
            </w:pPr>
            <w:r w:rsidRPr="00D4018F">
              <w:rPr>
                <w:b/>
                <w:bCs/>
                <w:color w:val="000000"/>
                <w:sz w:val="18"/>
                <w:szCs w:val="18"/>
                <w:lang w:val="en-US" w:eastAsia="en-US"/>
              </w:rPr>
              <w:t>lit12</w:t>
            </w:r>
          </w:p>
        </w:tc>
        <w:tc>
          <w:tcPr>
            <w:tcW w:w="1200" w:type="dxa"/>
            <w:tcBorders>
              <w:top w:val="single" w:sz="4" w:space="0" w:color="auto"/>
              <w:left w:val="nil"/>
              <w:bottom w:val="single" w:sz="4" w:space="0" w:color="auto"/>
              <w:right w:val="nil"/>
            </w:tcBorders>
            <w:shd w:val="clear" w:color="auto" w:fill="auto"/>
            <w:noWrap/>
            <w:vAlign w:val="bottom"/>
            <w:hideMark/>
          </w:tcPr>
          <w:p w14:paraId="1FCAB5D5" w14:textId="77777777" w:rsidR="006B0A71" w:rsidRPr="00D4018F" w:rsidRDefault="006B0A71" w:rsidP="00D4018F">
            <w:pPr>
              <w:spacing w:line="240" w:lineRule="auto"/>
              <w:ind w:firstLine="0"/>
              <w:rPr>
                <w:b/>
                <w:bCs/>
                <w:color w:val="000000"/>
                <w:sz w:val="18"/>
                <w:szCs w:val="18"/>
                <w:lang w:val="en-US" w:eastAsia="en-US"/>
              </w:rPr>
            </w:pPr>
            <w:r w:rsidRPr="00D4018F">
              <w:rPr>
                <w:b/>
                <w:bCs/>
                <w:color w:val="000000"/>
                <w:sz w:val="18"/>
                <w:szCs w:val="18"/>
                <w:lang w:val="en-US" w:eastAsia="en-US"/>
              </w:rPr>
              <w:t>lit15</w:t>
            </w:r>
          </w:p>
        </w:tc>
        <w:tc>
          <w:tcPr>
            <w:tcW w:w="1200" w:type="dxa"/>
            <w:tcBorders>
              <w:top w:val="single" w:sz="4" w:space="0" w:color="auto"/>
              <w:left w:val="nil"/>
              <w:bottom w:val="single" w:sz="4" w:space="0" w:color="auto"/>
              <w:right w:val="nil"/>
            </w:tcBorders>
            <w:shd w:val="clear" w:color="auto" w:fill="auto"/>
            <w:noWrap/>
            <w:vAlign w:val="bottom"/>
            <w:hideMark/>
          </w:tcPr>
          <w:p w14:paraId="3EAE70F0" w14:textId="77777777" w:rsidR="006B0A71" w:rsidRPr="00D4018F" w:rsidRDefault="006B0A71" w:rsidP="00D4018F">
            <w:pPr>
              <w:spacing w:line="240" w:lineRule="auto"/>
              <w:ind w:firstLine="0"/>
              <w:rPr>
                <w:b/>
                <w:bCs/>
                <w:color w:val="000000"/>
                <w:sz w:val="18"/>
                <w:szCs w:val="18"/>
                <w:lang w:val="en-US" w:eastAsia="en-US"/>
              </w:rPr>
            </w:pPr>
            <w:r w:rsidRPr="00D4018F">
              <w:rPr>
                <w:b/>
                <w:bCs/>
                <w:color w:val="000000"/>
                <w:sz w:val="18"/>
                <w:szCs w:val="18"/>
                <w:lang w:val="en-US" w:eastAsia="en-US"/>
              </w:rPr>
              <w:t>num12</w:t>
            </w:r>
          </w:p>
        </w:tc>
        <w:tc>
          <w:tcPr>
            <w:tcW w:w="1200" w:type="dxa"/>
            <w:tcBorders>
              <w:top w:val="single" w:sz="4" w:space="0" w:color="auto"/>
              <w:left w:val="nil"/>
              <w:bottom w:val="single" w:sz="4" w:space="0" w:color="auto"/>
              <w:right w:val="nil"/>
            </w:tcBorders>
            <w:shd w:val="clear" w:color="auto" w:fill="auto"/>
            <w:noWrap/>
            <w:vAlign w:val="bottom"/>
            <w:hideMark/>
          </w:tcPr>
          <w:p w14:paraId="452F88BF" w14:textId="77777777" w:rsidR="006B0A71" w:rsidRPr="00D4018F" w:rsidRDefault="006B0A71" w:rsidP="00D4018F">
            <w:pPr>
              <w:spacing w:line="240" w:lineRule="auto"/>
              <w:ind w:firstLine="0"/>
              <w:rPr>
                <w:b/>
                <w:bCs/>
                <w:color w:val="000000"/>
                <w:sz w:val="18"/>
                <w:szCs w:val="18"/>
                <w:lang w:val="en-US" w:eastAsia="en-US"/>
              </w:rPr>
            </w:pPr>
            <w:r w:rsidRPr="00D4018F">
              <w:rPr>
                <w:b/>
                <w:bCs/>
                <w:color w:val="000000"/>
                <w:sz w:val="18"/>
                <w:szCs w:val="18"/>
                <w:lang w:val="en-US" w:eastAsia="en-US"/>
              </w:rPr>
              <w:t>num15</w:t>
            </w:r>
          </w:p>
        </w:tc>
      </w:tr>
      <w:tr w:rsidR="006B0A71" w:rsidRPr="00D4018F" w14:paraId="08C1CF44" w14:textId="77777777" w:rsidTr="00D4018F">
        <w:trPr>
          <w:trHeight w:val="300"/>
        </w:trPr>
        <w:tc>
          <w:tcPr>
            <w:tcW w:w="1200" w:type="dxa"/>
            <w:tcBorders>
              <w:top w:val="nil"/>
              <w:left w:val="nil"/>
              <w:bottom w:val="nil"/>
              <w:right w:val="nil"/>
            </w:tcBorders>
            <w:shd w:val="clear" w:color="auto" w:fill="auto"/>
            <w:noWrap/>
            <w:vAlign w:val="bottom"/>
            <w:hideMark/>
          </w:tcPr>
          <w:p w14:paraId="7FF0A11B" w14:textId="77777777" w:rsidR="006B0A71" w:rsidRPr="00D4018F" w:rsidRDefault="006B0A71" w:rsidP="00D4018F">
            <w:pPr>
              <w:spacing w:line="240" w:lineRule="auto"/>
              <w:ind w:firstLine="0"/>
              <w:rPr>
                <w:b/>
                <w:bCs/>
                <w:color w:val="000000"/>
                <w:sz w:val="18"/>
                <w:szCs w:val="18"/>
                <w:lang w:val="en-US" w:eastAsia="en-US"/>
              </w:rPr>
            </w:pPr>
            <w:r w:rsidRPr="00D4018F">
              <w:rPr>
                <w:b/>
                <w:bCs/>
                <w:color w:val="000000"/>
                <w:sz w:val="18"/>
                <w:szCs w:val="18"/>
                <w:lang w:val="en-US" w:eastAsia="en-US"/>
              </w:rPr>
              <w:t>Gender</w:t>
            </w:r>
          </w:p>
        </w:tc>
        <w:tc>
          <w:tcPr>
            <w:tcW w:w="1200" w:type="dxa"/>
            <w:tcBorders>
              <w:top w:val="nil"/>
              <w:left w:val="nil"/>
              <w:bottom w:val="nil"/>
              <w:right w:val="nil"/>
            </w:tcBorders>
            <w:shd w:val="clear" w:color="auto" w:fill="auto"/>
            <w:noWrap/>
            <w:vAlign w:val="bottom"/>
            <w:hideMark/>
          </w:tcPr>
          <w:p w14:paraId="4D617D9F" w14:textId="77777777" w:rsidR="006B0A71" w:rsidRPr="00D4018F" w:rsidRDefault="006B0A71" w:rsidP="00D4018F">
            <w:pPr>
              <w:spacing w:line="240" w:lineRule="auto"/>
              <w:ind w:firstLine="0"/>
              <w:rPr>
                <w:color w:val="000000"/>
                <w:sz w:val="18"/>
                <w:szCs w:val="18"/>
                <w:lang w:val="en-US" w:eastAsia="en-US"/>
              </w:rPr>
            </w:pPr>
          </w:p>
        </w:tc>
        <w:tc>
          <w:tcPr>
            <w:tcW w:w="1200" w:type="dxa"/>
            <w:tcBorders>
              <w:top w:val="nil"/>
              <w:left w:val="nil"/>
              <w:bottom w:val="nil"/>
              <w:right w:val="nil"/>
            </w:tcBorders>
            <w:shd w:val="clear" w:color="auto" w:fill="auto"/>
            <w:noWrap/>
            <w:vAlign w:val="bottom"/>
            <w:hideMark/>
          </w:tcPr>
          <w:p w14:paraId="301D1D7F" w14:textId="77777777" w:rsidR="006B0A71" w:rsidRPr="00D4018F" w:rsidRDefault="006B0A71" w:rsidP="00D4018F">
            <w:pPr>
              <w:spacing w:line="240" w:lineRule="auto"/>
              <w:ind w:firstLine="0"/>
              <w:rPr>
                <w:color w:val="000000"/>
                <w:sz w:val="18"/>
                <w:szCs w:val="18"/>
                <w:lang w:val="en-US" w:eastAsia="en-US"/>
              </w:rPr>
            </w:pPr>
          </w:p>
        </w:tc>
        <w:tc>
          <w:tcPr>
            <w:tcW w:w="1200" w:type="dxa"/>
            <w:tcBorders>
              <w:top w:val="nil"/>
              <w:left w:val="nil"/>
              <w:bottom w:val="nil"/>
              <w:right w:val="nil"/>
            </w:tcBorders>
            <w:shd w:val="clear" w:color="auto" w:fill="auto"/>
            <w:noWrap/>
            <w:vAlign w:val="bottom"/>
            <w:hideMark/>
          </w:tcPr>
          <w:p w14:paraId="680157B8" w14:textId="77777777" w:rsidR="006B0A71" w:rsidRPr="00D4018F" w:rsidRDefault="006B0A71" w:rsidP="00D4018F">
            <w:pPr>
              <w:spacing w:line="240" w:lineRule="auto"/>
              <w:ind w:firstLine="0"/>
              <w:rPr>
                <w:color w:val="000000"/>
                <w:sz w:val="18"/>
                <w:szCs w:val="18"/>
                <w:lang w:val="en-US" w:eastAsia="en-US"/>
              </w:rPr>
            </w:pPr>
          </w:p>
        </w:tc>
        <w:tc>
          <w:tcPr>
            <w:tcW w:w="1200" w:type="dxa"/>
            <w:tcBorders>
              <w:top w:val="nil"/>
              <w:left w:val="nil"/>
              <w:bottom w:val="nil"/>
              <w:right w:val="nil"/>
            </w:tcBorders>
            <w:shd w:val="clear" w:color="auto" w:fill="auto"/>
            <w:noWrap/>
            <w:vAlign w:val="bottom"/>
            <w:hideMark/>
          </w:tcPr>
          <w:p w14:paraId="168F0BBB" w14:textId="77777777" w:rsidR="006B0A71" w:rsidRPr="00D4018F" w:rsidRDefault="006B0A71" w:rsidP="00D4018F">
            <w:pPr>
              <w:spacing w:line="240" w:lineRule="auto"/>
              <w:ind w:firstLine="0"/>
              <w:rPr>
                <w:color w:val="000000"/>
                <w:sz w:val="18"/>
                <w:szCs w:val="18"/>
                <w:lang w:val="en-US" w:eastAsia="en-US"/>
              </w:rPr>
            </w:pPr>
          </w:p>
        </w:tc>
      </w:tr>
      <w:tr w:rsidR="006B0A71" w:rsidRPr="00D4018F" w14:paraId="0AD9499D" w14:textId="77777777" w:rsidTr="00D4018F">
        <w:trPr>
          <w:trHeight w:val="300"/>
        </w:trPr>
        <w:tc>
          <w:tcPr>
            <w:tcW w:w="1200" w:type="dxa"/>
            <w:tcBorders>
              <w:top w:val="nil"/>
              <w:left w:val="nil"/>
              <w:bottom w:val="nil"/>
              <w:right w:val="nil"/>
            </w:tcBorders>
            <w:shd w:val="clear" w:color="auto" w:fill="auto"/>
            <w:noWrap/>
            <w:vAlign w:val="bottom"/>
            <w:hideMark/>
          </w:tcPr>
          <w:p w14:paraId="0E391E60" w14:textId="77777777" w:rsidR="006B0A71" w:rsidRPr="00D4018F" w:rsidRDefault="006B0A71" w:rsidP="00D4018F">
            <w:pPr>
              <w:spacing w:line="240" w:lineRule="auto"/>
              <w:ind w:firstLine="0"/>
              <w:rPr>
                <w:color w:val="000000"/>
                <w:sz w:val="18"/>
                <w:szCs w:val="18"/>
                <w:lang w:val="en-US" w:eastAsia="en-US"/>
              </w:rPr>
            </w:pPr>
            <w:r w:rsidRPr="00D4018F">
              <w:rPr>
                <w:color w:val="000000"/>
                <w:sz w:val="18"/>
                <w:szCs w:val="18"/>
                <w:lang w:val="en-US" w:eastAsia="en-US"/>
              </w:rPr>
              <w:t>male</w:t>
            </w:r>
          </w:p>
        </w:tc>
        <w:tc>
          <w:tcPr>
            <w:tcW w:w="1200" w:type="dxa"/>
            <w:tcBorders>
              <w:top w:val="nil"/>
              <w:left w:val="nil"/>
              <w:bottom w:val="nil"/>
              <w:right w:val="nil"/>
            </w:tcBorders>
            <w:shd w:val="clear" w:color="auto" w:fill="auto"/>
            <w:noWrap/>
            <w:vAlign w:val="bottom"/>
            <w:hideMark/>
          </w:tcPr>
          <w:p w14:paraId="404F04F8" w14:textId="77777777" w:rsidR="006B0A71" w:rsidRPr="00D4018F" w:rsidRDefault="006B0A71" w:rsidP="00D4018F">
            <w:pPr>
              <w:spacing w:line="240" w:lineRule="auto"/>
              <w:ind w:firstLine="0"/>
              <w:jc w:val="right"/>
              <w:rPr>
                <w:color w:val="000000"/>
                <w:sz w:val="18"/>
                <w:szCs w:val="18"/>
                <w:lang w:val="en-US" w:eastAsia="en-US"/>
              </w:rPr>
            </w:pPr>
            <w:r w:rsidRPr="00D4018F">
              <w:rPr>
                <w:color w:val="000000"/>
                <w:sz w:val="18"/>
                <w:szCs w:val="18"/>
                <w:lang w:val="en-US" w:eastAsia="en-US"/>
              </w:rPr>
              <w:t>1956.623</w:t>
            </w:r>
          </w:p>
        </w:tc>
        <w:tc>
          <w:tcPr>
            <w:tcW w:w="1200" w:type="dxa"/>
            <w:tcBorders>
              <w:top w:val="nil"/>
              <w:left w:val="nil"/>
              <w:bottom w:val="nil"/>
              <w:right w:val="nil"/>
            </w:tcBorders>
            <w:shd w:val="clear" w:color="auto" w:fill="auto"/>
            <w:noWrap/>
            <w:vAlign w:val="bottom"/>
            <w:hideMark/>
          </w:tcPr>
          <w:p w14:paraId="327E6B7F" w14:textId="77777777" w:rsidR="006B0A71" w:rsidRPr="00D4018F" w:rsidRDefault="006B0A71" w:rsidP="00D4018F">
            <w:pPr>
              <w:spacing w:line="240" w:lineRule="auto"/>
              <w:ind w:firstLine="0"/>
              <w:jc w:val="right"/>
              <w:rPr>
                <w:color w:val="000000"/>
                <w:sz w:val="18"/>
                <w:szCs w:val="18"/>
                <w:lang w:val="en-US" w:eastAsia="en-US"/>
              </w:rPr>
            </w:pPr>
            <w:r w:rsidRPr="00D4018F">
              <w:rPr>
                <w:color w:val="000000"/>
                <w:sz w:val="18"/>
                <w:szCs w:val="18"/>
                <w:lang w:val="en-US" w:eastAsia="en-US"/>
              </w:rPr>
              <w:t>2185.403</w:t>
            </w:r>
          </w:p>
        </w:tc>
        <w:tc>
          <w:tcPr>
            <w:tcW w:w="1200" w:type="dxa"/>
            <w:tcBorders>
              <w:top w:val="nil"/>
              <w:left w:val="nil"/>
              <w:bottom w:val="nil"/>
              <w:right w:val="nil"/>
            </w:tcBorders>
            <w:shd w:val="clear" w:color="auto" w:fill="auto"/>
            <w:noWrap/>
            <w:vAlign w:val="bottom"/>
            <w:hideMark/>
          </w:tcPr>
          <w:p w14:paraId="36EEB2F7" w14:textId="77777777" w:rsidR="006B0A71" w:rsidRPr="00D4018F" w:rsidRDefault="006B0A71" w:rsidP="00D4018F">
            <w:pPr>
              <w:spacing w:line="240" w:lineRule="auto"/>
              <w:ind w:firstLine="0"/>
              <w:jc w:val="right"/>
              <w:rPr>
                <w:color w:val="000000"/>
                <w:sz w:val="18"/>
                <w:szCs w:val="18"/>
                <w:lang w:val="en-US" w:eastAsia="en-US"/>
              </w:rPr>
            </w:pPr>
            <w:r w:rsidRPr="00D4018F">
              <w:rPr>
                <w:color w:val="000000"/>
                <w:sz w:val="18"/>
                <w:szCs w:val="18"/>
                <w:lang w:val="en-US" w:eastAsia="en-US"/>
              </w:rPr>
              <w:t>2452.302</w:t>
            </w:r>
          </w:p>
        </w:tc>
        <w:tc>
          <w:tcPr>
            <w:tcW w:w="1200" w:type="dxa"/>
            <w:tcBorders>
              <w:top w:val="nil"/>
              <w:left w:val="nil"/>
              <w:bottom w:val="nil"/>
              <w:right w:val="nil"/>
            </w:tcBorders>
            <w:shd w:val="clear" w:color="auto" w:fill="auto"/>
            <w:noWrap/>
            <w:vAlign w:val="bottom"/>
            <w:hideMark/>
          </w:tcPr>
          <w:p w14:paraId="7E5480AC" w14:textId="77777777" w:rsidR="006B0A71" w:rsidRPr="00D4018F" w:rsidRDefault="006B0A71" w:rsidP="00D4018F">
            <w:pPr>
              <w:spacing w:line="240" w:lineRule="auto"/>
              <w:ind w:firstLine="0"/>
              <w:jc w:val="right"/>
              <w:rPr>
                <w:color w:val="000000"/>
                <w:sz w:val="18"/>
                <w:szCs w:val="18"/>
                <w:lang w:val="en-US" w:eastAsia="en-US"/>
              </w:rPr>
            </w:pPr>
            <w:r w:rsidRPr="00D4018F">
              <w:rPr>
                <w:color w:val="000000"/>
                <w:sz w:val="18"/>
                <w:szCs w:val="18"/>
                <w:lang w:val="en-US" w:eastAsia="en-US"/>
              </w:rPr>
              <w:t>2735.18</w:t>
            </w:r>
          </w:p>
        </w:tc>
      </w:tr>
      <w:tr w:rsidR="006B0A71" w:rsidRPr="00D4018F" w14:paraId="7E133574" w14:textId="77777777" w:rsidTr="00D4018F">
        <w:trPr>
          <w:trHeight w:val="300"/>
        </w:trPr>
        <w:tc>
          <w:tcPr>
            <w:tcW w:w="1200" w:type="dxa"/>
            <w:tcBorders>
              <w:top w:val="nil"/>
              <w:left w:val="nil"/>
              <w:bottom w:val="single" w:sz="4" w:space="0" w:color="auto"/>
              <w:right w:val="nil"/>
            </w:tcBorders>
            <w:shd w:val="clear" w:color="auto" w:fill="auto"/>
            <w:noWrap/>
            <w:vAlign w:val="bottom"/>
            <w:hideMark/>
          </w:tcPr>
          <w:p w14:paraId="4CE9BA91" w14:textId="77777777" w:rsidR="006B0A71" w:rsidRPr="00D4018F" w:rsidRDefault="006B0A71" w:rsidP="00D4018F">
            <w:pPr>
              <w:spacing w:line="240" w:lineRule="auto"/>
              <w:ind w:firstLine="0"/>
              <w:rPr>
                <w:color w:val="000000"/>
                <w:sz w:val="18"/>
                <w:szCs w:val="18"/>
                <w:lang w:val="en-US" w:eastAsia="en-US"/>
              </w:rPr>
            </w:pPr>
            <w:r w:rsidRPr="00D4018F">
              <w:rPr>
                <w:color w:val="000000"/>
                <w:sz w:val="18"/>
                <w:szCs w:val="18"/>
                <w:lang w:val="en-US" w:eastAsia="en-US"/>
              </w:rPr>
              <w:t>female</w:t>
            </w:r>
          </w:p>
        </w:tc>
        <w:tc>
          <w:tcPr>
            <w:tcW w:w="1200" w:type="dxa"/>
            <w:tcBorders>
              <w:top w:val="nil"/>
              <w:left w:val="nil"/>
              <w:bottom w:val="single" w:sz="4" w:space="0" w:color="auto"/>
              <w:right w:val="nil"/>
            </w:tcBorders>
            <w:shd w:val="clear" w:color="auto" w:fill="auto"/>
            <w:noWrap/>
            <w:vAlign w:val="bottom"/>
            <w:hideMark/>
          </w:tcPr>
          <w:p w14:paraId="3DA71ECC" w14:textId="77777777" w:rsidR="006B0A71" w:rsidRPr="00D4018F" w:rsidRDefault="006B0A71" w:rsidP="00D4018F">
            <w:pPr>
              <w:spacing w:line="240" w:lineRule="auto"/>
              <w:ind w:firstLine="0"/>
              <w:jc w:val="right"/>
              <w:rPr>
                <w:color w:val="000000"/>
                <w:sz w:val="18"/>
                <w:szCs w:val="18"/>
                <w:lang w:val="en-US" w:eastAsia="en-US"/>
              </w:rPr>
            </w:pPr>
            <w:r w:rsidRPr="00D4018F">
              <w:rPr>
                <w:color w:val="000000"/>
                <w:sz w:val="18"/>
                <w:szCs w:val="18"/>
                <w:lang w:val="en-US" w:eastAsia="en-US"/>
              </w:rPr>
              <w:t>1792.692</w:t>
            </w:r>
          </w:p>
        </w:tc>
        <w:tc>
          <w:tcPr>
            <w:tcW w:w="1200" w:type="dxa"/>
            <w:tcBorders>
              <w:top w:val="nil"/>
              <w:left w:val="nil"/>
              <w:bottom w:val="single" w:sz="4" w:space="0" w:color="auto"/>
              <w:right w:val="nil"/>
            </w:tcBorders>
            <w:shd w:val="clear" w:color="auto" w:fill="auto"/>
            <w:noWrap/>
            <w:vAlign w:val="bottom"/>
            <w:hideMark/>
          </w:tcPr>
          <w:p w14:paraId="4F5554F2" w14:textId="77777777" w:rsidR="006B0A71" w:rsidRPr="00D4018F" w:rsidRDefault="006B0A71" w:rsidP="00D4018F">
            <w:pPr>
              <w:spacing w:line="240" w:lineRule="auto"/>
              <w:ind w:firstLine="0"/>
              <w:jc w:val="right"/>
              <w:rPr>
                <w:color w:val="000000"/>
                <w:sz w:val="18"/>
                <w:szCs w:val="18"/>
                <w:lang w:val="en-US" w:eastAsia="en-US"/>
              </w:rPr>
            </w:pPr>
            <w:r w:rsidRPr="00D4018F">
              <w:rPr>
                <w:color w:val="000000"/>
                <w:sz w:val="18"/>
                <w:szCs w:val="18"/>
                <w:lang w:val="en-US" w:eastAsia="en-US"/>
              </w:rPr>
              <w:t>1938.189</w:t>
            </w:r>
          </w:p>
        </w:tc>
        <w:tc>
          <w:tcPr>
            <w:tcW w:w="1200" w:type="dxa"/>
            <w:tcBorders>
              <w:top w:val="nil"/>
              <w:left w:val="nil"/>
              <w:bottom w:val="single" w:sz="4" w:space="0" w:color="auto"/>
              <w:right w:val="nil"/>
            </w:tcBorders>
            <w:shd w:val="clear" w:color="auto" w:fill="auto"/>
            <w:noWrap/>
            <w:vAlign w:val="bottom"/>
            <w:hideMark/>
          </w:tcPr>
          <w:p w14:paraId="17A8A3C7" w14:textId="77777777" w:rsidR="006B0A71" w:rsidRPr="00D4018F" w:rsidRDefault="006B0A71" w:rsidP="00D4018F">
            <w:pPr>
              <w:spacing w:line="240" w:lineRule="auto"/>
              <w:ind w:firstLine="0"/>
              <w:jc w:val="right"/>
              <w:rPr>
                <w:color w:val="000000"/>
                <w:sz w:val="18"/>
                <w:szCs w:val="18"/>
                <w:lang w:val="en-US" w:eastAsia="en-US"/>
              </w:rPr>
            </w:pPr>
            <w:r w:rsidRPr="00D4018F">
              <w:rPr>
                <w:color w:val="000000"/>
                <w:sz w:val="18"/>
                <w:szCs w:val="18"/>
                <w:lang w:val="en-US" w:eastAsia="en-US"/>
              </w:rPr>
              <w:t>2219.638</w:t>
            </w:r>
          </w:p>
        </w:tc>
        <w:tc>
          <w:tcPr>
            <w:tcW w:w="1200" w:type="dxa"/>
            <w:tcBorders>
              <w:top w:val="nil"/>
              <w:left w:val="nil"/>
              <w:bottom w:val="single" w:sz="4" w:space="0" w:color="auto"/>
              <w:right w:val="nil"/>
            </w:tcBorders>
            <w:shd w:val="clear" w:color="auto" w:fill="auto"/>
            <w:noWrap/>
            <w:vAlign w:val="bottom"/>
            <w:hideMark/>
          </w:tcPr>
          <w:p w14:paraId="3B9FD74B" w14:textId="77777777" w:rsidR="006B0A71" w:rsidRPr="00D4018F" w:rsidRDefault="006B0A71" w:rsidP="00D4018F">
            <w:pPr>
              <w:spacing w:line="240" w:lineRule="auto"/>
              <w:ind w:firstLine="0"/>
              <w:jc w:val="right"/>
              <w:rPr>
                <w:color w:val="000000"/>
                <w:sz w:val="18"/>
                <w:szCs w:val="18"/>
                <w:lang w:val="en-US" w:eastAsia="en-US"/>
              </w:rPr>
            </w:pPr>
            <w:r w:rsidRPr="00D4018F">
              <w:rPr>
                <w:color w:val="000000"/>
                <w:sz w:val="18"/>
                <w:szCs w:val="18"/>
                <w:lang w:val="en-US" w:eastAsia="en-US"/>
              </w:rPr>
              <w:t>2357.306</w:t>
            </w:r>
          </w:p>
        </w:tc>
      </w:tr>
      <w:tr w:rsidR="006B0A71" w:rsidRPr="00D4018F" w14:paraId="4B196AB7" w14:textId="77777777" w:rsidTr="00D4018F">
        <w:trPr>
          <w:trHeight w:val="300"/>
        </w:trPr>
        <w:tc>
          <w:tcPr>
            <w:tcW w:w="1200" w:type="dxa"/>
            <w:tcBorders>
              <w:top w:val="nil"/>
              <w:left w:val="nil"/>
              <w:bottom w:val="nil"/>
              <w:right w:val="nil"/>
            </w:tcBorders>
            <w:shd w:val="clear" w:color="auto" w:fill="auto"/>
            <w:noWrap/>
            <w:vAlign w:val="bottom"/>
            <w:hideMark/>
          </w:tcPr>
          <w:p w14:paraId="41F6A1D8" w14:textId="77777777" w:rsidR="006B0A71" w:rsidRPr="00D4018F" w:rsidRDefault="006B0A71" w:rsidP="00D4018F">
            <w:pPr>
              <w:spacing w:line="240" w:lineRule="auto"/>
              <w:ind w:firstLine="0"/>
              <w:rPr>
                <w:b/>
                <w:bCs/>
                <w:color w:val="000000"/>
                <w:sz w:val="18"/>
                <w:szCs w:val="18"/>
                <w:lang w:val="en-US" w:eastAsia="en-US"/>
              </w:rPr>
            </w:pPr>
            <w:r w:rsidRPr="00D4018F">
              <w:rPr>
                <w:b/>
                <w:bCs/>
                <w:color w:val="000000"/>
                <w:sz w:val="18"/>
                <w:szCs w:val="18"/>
                <w:lang w:val="en-US" w:eastAsia="en-US"/>
              </w:rPr>
              <w:t>Education</w:t>
            </w:r>
          </w:p>
        </w:tc>
        <w:tc>
          <w:tcPr>
            <w:tcW w:w="1200" w:type="dxa"/>
            <w:tcBorders>
              <w:top w:val="nil"/>
              <w:left w:val="nil"/>
              <w:bottom w:val="nil"/>
              <w:right w:val="nil"/>
            </w:tcBorders>
            <w:shd w:val="clear" w:color="auto" w:fill="auto"/>
            <w:noWrap/>
            <w:vAlign w:val="bottom"/>
            <w:hideMark/>
          </w:tcPr>
          <w:p w14:paraId="2DABBB4E" w14:textId="77777777" w:rsidR="006B0A71" w:rsidRPr="00D4018F" w:rsidRDefault="006B0A71" w:rsidP="00D4018F">
            <w:pPr>
              <w:spacing w:line="240" w:lineRule="auto"/>
              <w:ind w:firstLine="0"/>
              <w:rPr>
                <w:color w:val="000000"/>
                <w:sz w:val="18"/>
                <w:szCs w:val="18"/>
                <w:lang w:val="en-US" w:eastAsia="en-US"/>
              </w:rPr>
            </w:pPr>
          </w:p>
        </w:tc>
        <w:tc>
          <w:tcPr>
            <w:tcW w:w="1200" w:type="dxa"/>
            <w:tcBorders>
              <w:top w:val="nil"/>
              <w:left w:val="nil"/>
              <w:bottom w:val="nil"/>
              <w:right w:val="nil"/>
            </w:tcBorders>
            <w:shd w:val="clear" w:color="auto" w:fill="auto"/>
            <w:noWrap/>
            <w:vAlign w:val="bottom"/>
            <w:hideMark/>
          </w:tcPr>
          <w:p w14:paraId="303D5F07" w14:textId="77777777" w:rsidR="006B0A71" w:rsidRPr="00D4018F" w:rsidRDefault="006B0A71" w:rsidP="00D4018F">
            <w:pPr>
              <w:spacing w:line="240" w:lineRule="auto"/>
              <w:ind w:firstLine="0"/>
              <w:rPr>
                <w:color w:val="000000"/>
                <w:sz w:val="18"/>
                <w:szCs w:val="18"/>
                <w:lang w:val="en-US" w:eastAsia="en-US"/>
              </w:rPr>
            </w:pPr>
          </w:p>
        </w:tc>
        <w:tc>
          <w:tcPr>
            <w:tcW w:w="1200" w:type="dxa"/>
            <w:tcBorders>
              <w:top w:val="nil"/>
              <w:left w:val="nil"/>
              <w:bottom w:val="nil"/>
              <w:right w:val="nil"/>
            </w:tcBorders>
            <w:shd w:val="clear" w:color="auto" w:fill="auto"/>
            <w:noWrap/>
            <w:vAlign w:val="bottom"/>
            <w:hideMark/>
          </w:tcPr>
          <w:p w14:paraId="3D735228" w14:textId="77777777" w:rsidR="006B0A71" w:rsidRPr="00D4018F" w:rsidRDefault="006B0A71" w:rsidP="00D4018F">
            <w:pPr>
              <w:spacing w:line="240" w:lineRule="auto"/>
              <w:ind w:firstLine="0"/>
              <w:rPr>
                <w:color w:val="000000"/>
                <w:sz w:val="18"/>
                <w:szCs w:val="18"/>
                <w:lang w:val="en-US" w:eastAsia="en-US"/>
              </w:rPr>
            </w:pPr>
          </w:p>
        </w:tc>
        <w:tc>
          <w:tcPr>
            <w:tcW w:w="1200" w:type="dxa"/>
            <w:tcBorders>
              <w:top w:val="nil"/>
              <w:left w:val="nil"/>
              <w:bottom w:val="nil"/>
              <w:right w:val="nil"/>
            </w:tcBorders>
            <w:shd w:val="clear" w:color="auto" w:fill="auto"/>
            <w:noWrap/>
            <w:vAlign w:val="bottom"/>
            <w:hideMark/>
          </w:tcPr>
          <w:p w14:paraId="0C238E5E" w14:textId="77777777" w:rsidR="006B0A71" w:rsidRPr="00D4018F" w:rsidRDefault="006B0A71" w:rsidP="00D4018F">
            <w:pPr>
              <w:spacing w:line="240" w:lineRule="auto"/>
              <w:ind w:firstLine="0"/>
              <w:rPr>
                <w:color w:val="000000"/>
                <w:sz w:val="18"/>
                <w:szCs w:val="18"/>
                <w:lang w:val="en-US" w:eastAsia="en-US"/>
              </w:rPr>
            </w:pPr>
          </w:p>
        </w:tc>
      </w:tr>
      <w:tr w:rsidR="006B0A71" w:rsidRPr="00D4018F" w14:paraId="751E75BA" w14:textId="77777777" w:rsidTr="00D4018F">
        <w:trPr>
          <w:trHeight w:val="300"/>
        </w:trPr>
        <w:tc>
          <w:tcPr>
            <w:tcW w:w="1200" w:type="dxa"/>
            <w:tcBorders>
              <w:top w:val="nil"/>
              <w:left w:val="nil"/>
              <w:bottom w:val="nil"/>
              <w:right w:val="nil"/>
            </w:tcBorders>
            <w:shd w:val="clear" w:color="auto" w:fill="auto"/>
            <w:noWrap/>
            <w:vAlign w:val="bottom"/>
            <w:hideMark/>
          </w:tcPr>
          <w:p w14:paraId="291FBBA9" w14:textId="77777777" w:rsidR="006B0A71" w:rsidRPr="00D4018F" w:rsidRDefault="006B0A71" w:rsidP="00D4018F">
            <w:pPr>
              <w:spacing w:line="240" w:lineRule="auto"/>
              <w:ind w:firstLine="0"/>
              <w:rPr>
                <w:color w:val="000000"/>
                <w:sz w:val="18"/>
                <w:szCs w:val="18"/>
                <w:lang w:val="en-US" w:eastAsia="en-US"/>
              </w:rPr>
            </w:pPr>
            <w:r w:rsidRPr="00D4018F">
              <w:rPr>
                <w:color w:val="000000"/>
                <w:sz w:val="18"/>
                <w:szCs w:val="18"/>
                <w:lang w:val="en-US" w:eastAsia="en-US"/>
              </w:rPr>
              <w:t>ISCED 1-3</w:t>
            </w:r>
          </w:p>
        </w:tc>
        <w:tc>
          <w:tcPr>
            <w:tcW w:w="1200" w:type="dxa"/>
            <w:tcBorders>
              <w:top w:val="nil"/>
              <w:left w:val="nil"/>
              <w:bottom w:val="nil"/>
              <w:right w:val="nil"/>
            </w:tcBorders>
            <w:shd w:val="clear" w:color="auto" w:fill="auto"/>
            <w:noWrap/>
            <w:vAlign w:val="bottom"/>
            <w:hideMark/>
          </w:tcPr>
          <w:p w14:paraId="416EF951" w14:textId="77777777" w:rsidR="006B0A71" w:rsidRPr="00D4018F" w:rsidRDefault="006B0A71" w:rsidP="00D4018F">
            <w:pPr>
              <w:spacing w:line="240" w:lineRule="auto"/>
              <w:ind w:firstLine="0"/>
              <w:jc w:val="right"/>
              <w:rPr>
                <w:color w:val="000000"/>
                <w:sz w:val="18"/>
                <w:szCs w:val="18"/>
                <w:lang w:val="en-US" w:eastAsia="en-US"/>
              </w:rPr>
            </w:pPr>
            <w:r w:rsidRPr="00D4018F">
              <w:rPr>
                <w:color w:val="000000"/>
                <w:sz w:val="18"/>
                <w:szCs w:val="18"/>
                <w:lang w:val="en-US" w:eastAsia="en-US"/>
              </w:rPr>
              <w:t>1823.359</w:t>
            </w:r>
          </w:p>
        </w:tc>
        <w:tc>
          <w:tcPr>
            <w:tcW w:w="1200" w:type="dxa"/>
            <w:tcBorders>
              <w:top w:val="nil"/>
              <w:left w:val="nil"/>
              <w:bottom w:val="nil"/>
              <w:right w:val="nil"/>
            </w:tcBorders>
            <w:shd w:val="clear" w:color="auto" w:fill="auto"/>
            <w:noWrap/>
            <w:vAlign w:val="bottom"/>
            <w:hideMark/>
          </w:tcPr>
          <w:p w14:paraId="595F77BC" w14:textId="77777777" w:rsidR="006B0A71" w:rsidRPr="00D4018F" w:rsidRDefault="006B0A71" w:rsidP="00D4018F">
            <w:pPr>
              <w:spacing w:line="240" w:lineRule="auto"/>
              <w:ind w:firstLine="0"/>
              <w:jc w:val="right"/>
              <w:rPr>
                <w:color w:val="000000"/>
                <w:sz w:val="18"/>
                <w:szCs w:val="18"/>
                <w:lang w:val="en-US" w:eastAsia="en-US"/>
              </w:rPr>
            </w:pPr>
            <w:r w:rsidRPr="00D4018F">
              <w:rPr>
                <w:color w:val="000000"/>
                <w:sz w:val="18"/>
                <w:szCs w:val="18"/>
                <w:lang w:val="en-US" w:eastAsia="en-US"/>
              </w:rPr>
              <w:t>1969.32</w:t>
            </w:r>
          </w:p>
        </w:tc>
        <w:tc>
          <w:tcPr>
            <w:tcW w:w="1200" w:type="dxa"/>
            <w:tcBorders>
              <w:top w:val="nil"/>
              <w:left w:val="nil"/>
              <w:bottom w:val="nil"/>
              <w:right w:val="nil"/>
            </w:tcBorders>
            <w:shd w:val="clear" w:color="auto" w:fill="auto"/>
            <w:noWrap/>
            <w:vAlign w:val="bottom"/>
            <w:hideMark/>
          </w:tcPr>
          <w:p w14:paraId="3E8142EF" w14:textId="77777777" w:rsidR="006B0A71" w:rsidRPr="00D4018F" w:rsidRDefault="006B0A71" w:rsidP="00D4018F">
            <w:pPr>
              <w:spacing w:line="240" w:lineRule="auto"/>
              <w:ind w:firstLine="0"/>
              <w:jc w:val="right"/>
              <w:rPr>
                <w:color w:val="000000"/>
                <w:sz w:val="18"/>
                <w:szCs w:val="18"/>
                <w:lang w:val="en-US" w:eastAsia="en-US"/>
              </w:rPr>
            </w:pPr>
            <w:r w:rsidRPr="00D4018F">
              <w:rPr>
                <w:color w:val="000000"/>
                <w:sz w:val="18"/>
                <w:szCs w:val="18"/>
                <w:lang w:val="en-US" w:eastAsia="en-US"/>
              </w:rPr>
              <w:t>2267.591</w:t>
            </w:r>
          </w:p>
        </w:tc>
        <w:tc>
          <w:tcPr>
            <w:tcW w:w="1200" w:type="dxa"/>
            <w:tcBorders>
              <w:top w:val="nil"/>
              <w:left w:val="nil"/>
              <w:bottom w:val="nil"/>
              <w:right w:val="nil"/>
            </w:tcBorders>
            <w:shd w:val="clear" w:color="auto" w:fill="auto"/>
            <w:noWrap/>
            <w:vAlign w:val="bottom"/>
            <w:hideMark/>
          </w:tcPr>
          <w:p w14:paraId="7FF1AA47" w14:textId="77777777" w:rsidR="006B0A71" w:rsidRPr="00D4018F" w:rsidRDefault="006B0A71" w:rsidP="00D4018F">
            <w:pPr>
              <w:spacing w:line="240" w:lineRule="auto"/>
              <w:ind w:firstLine="0"/>
              <w:jc w:val="right"/>
              <w:rPr>
                <w:color w:val="000000"/>
                <w:sz w:val="18"/>
                <w:szCs w:val="18"/>
                <w:lang w:val="en-US" w:eastAsia="en-US"/>
              </w:rPr>
            </w:pPr>
            <w:r w:rsidRPr="00D4018F">
              <w:rPr>
                <w:color w:val="000000"/>
                <w:sz w:val="18"/>
                <w:szCs w:val="18"/>
                <w:lang w:val="en-US" w:eastAsia="en-US"/>
              </w:rPr>
              <w:t>2565.204</w:t>
            </w:r>
          </w:p>
        </w:tc>
      </w:tr>
      <w:tr w:rsidR="006B0A71" w:rsidRPr="00D4018F" w14:paraId="4631E8DD" w14:textId="77777777" w:rsidTr="00D4018F">
        <w:trPr>
          <w:trHeight w:val="300"/>
        </w:trPr>
        <w:tc>
          <w:tcPr>
            <w:tcW w:w="1200" w:type="dxa"/>
            <w:tcBorders>
              <w:top w:val="nil"/>
              <w:left w:val="nil"/>
              <w:bottom w:val="nil"/>
              <w:right w:val="nil"/>
            </w:tcBorders>
            <w:shd w:val="clear" w:color="auto" w:fill="auto"/>
            <w:noWrap/>
            <w:vAlign w:val="bottom"/>
            <w:hideMark/>
          </w:tcPr>
          <w:p w14:paraId="2C975E3A" w14:textId="77777777" w:rsidR="006B0A71" w:rsidRPr="00D4018F" w:rsidRDefault="006B0A71" w:rsidP="00D4018F">
            <w:pPr>
              <w:spacing w:line="240" w:lineRule="auto"/>
              <w:ind w:firstLine="0"/>
              <w:rPr>
                <w:color w:val="000000"/>
                <w:sz w:val="18"/>
                <w:szCs w:val="18"/>
                <w:lang w:val="en-US" w:eastAsia="en-US"/>
              </w:rPr>
            </w:pPr>
            <w:r w:rsidRPr="00D4018F">
              <w:rPr>
                <w:color w:val="000000"/>
                <w:sz w:val="18"/>
                <w:szCs w:val="18"/>
                <w:lang w:val="en-US" w:eastAsia="en-US"/>
              </w:rPr>
              <w:t>ISCED 4-5B</w:t>
            </w:r>
          </w:p>
        </w:tc>
        <w:tc>
          <w:tcPr>
            <w:tcW w:w="1200" w:type="dxa"/>
            <w:tcBorders>
              <w:top w:val="nil"/>
              <w:left w:val="nil"/>
              <w:bottom w:val="nil"/>
              <w:right w:val="nil"/>
            </w:tcBorders>
            <w:shd w:val="clear" w:color="auto" w:fill="auto"/>
            <w:noWrap/>
            <w:vAlign w:val="bottom"/>
            <w:hideMark/>
          </w:tcPr>
          <w:p w14:paraId="4606A213" w14:textId="77777777" w:rsidR="006B0A71" w:rsidRPr="00D4018F" w:rsidRDefault="006B0A71" w:rsidP="00D4018F">
            <w:pPr>
              <w:spacing w:line="240" w:lineRule="auto"/>
              <w:ind w:firstLine="0"/>
              <w:jc w:val="right"/>
              <w:rPr>
                <w:color w:val="000000"/>
                <w:sz w:val="18"/>
                <w:szCs w:val="18"/>
                <w:lang w:val="en-US" w:eastAsia="en-US"/>
              </w:rPr>
            </w:pPr>
            <w:r w:rsidRPr="00D4018F">
              <w:rPr>
                <w:color w:val="000000"/>
                <w:sz w:val="18"/>
                <w:szCs w:val="18"/>
                <w:lang w:val="en-US" w:eastAsia="en-US"/>
              </w:rPr>
              <w:t>1312.978</w:t>
            </w:r>
          </w:p>
        </w:tc>
        <w:tc>
          <w:tcPr>
            <w:tcW w:w="1200" w:type="dxa"/>
            <w:tcBorders>
              <w:top w:val="nil"/>
              <w:left w:val="nil"/>
              <w:bottom w:val="nil"/>
              <w:right w:val="nil"/>
            </w:tcBorders>
            <w:shd w:val="clear" w:color="auto" w:fill="auto"/>
            <w:noWrap/>
            <w:vAlign w:val="bottom"/>
            <w:hideMark/>
          </w:tcPr>
          <w:p w14:paraId="078485ED" w14:textId="77777777" w:rsidR="006B0A71" w:rsidRPr="00D4018F" w:rsidRDefault="006B0A71" w:rsidP="00D4018F">
            <w:pPr>
              <w:spacing w:line="240" w:lineRule="auto"/>
              <w:ind w:firstLine="0"/>
              <w:jc w:val="right"/>
              <w:rPr>
                <w:color w:val="000000"/>
                <w:sz w:val="18"/>
                <w:szCs w:val="18"/>
                <w:lang w:val="en-US" w:eastAsia="en-US"/>
              </w:rPr>
            </w:pPr>
            <w:r w:rsidRPr="00D4018F">
              <w:rPr>
                <w:color w:val="000000"/>
                <w:sz w:val="18"/>
                <w:szCs w:val="18"/>
                <w:lang w:val="en-US" w:eastAsia="en-US"/>
              </w:rPr>
              <w:t>1373.812</w:t>
            </w:r>
          </w:p>
        </w:tc>
        <w:tc>
          <w:tcPr>
            <w:tcW w:w="1200" w:type="dxa"/>
            <w:tcBorders>
              <w:top w:val="nil"/>
              <w:left w:val="nil"/>
              <w:bottom w:val="nil"/>
              <w:right w:val="nil"/>
            </w:tcBorders>
            <w:shd w:val="clear" w:color="auto" w:fill="auto"/>
            <w:noWrap/>
            <w:vAlign w:val="bottom"/>
            <w:hideMark/>
          </w:tcPr>
          <w:p w14:paraId="02129278" w14:textId="77777777" w:rsidR="006B0A71" w:rsidRPr="00D4018F" w:rsidRDefault="006B0A71" w:rsidP="00D4018F">
            <w:pPr>
              <w:spacing w:line="240" w:lineRule="auto"/>
              <w:ind w:firstLine="0"/>
              <w:jc w:val="right"/>
              <w:rPr>
                <w:color w:val="000000"/>
                <w:sz w:val="18"/>
                <w:szCs w:val="18"/>
                <w:lang w:val="en-US" w:eastAsia="en-US"/>
              </w:rPr>
            </w:pPr>
            <w:r w:rsidRPr="00D4018F">
              <w:rPr>
                <w:color w:val="000000"/>
                <w:sz w:val="18"/>
                <w:szCs w:val="18"/>
                <w:lang w:val="en-US" w:eastAsia="en-US"/>
              </w:rPr>
              <w:t>1638.686</w:t>
            </w:r>
          </w:p>
        </w:tc>
        <w:tc>
          <w:tcPr>
            <w:tcW w:w="1200" w:type="dxa"/>
            <w:tcBorders>
              <w:top w:val="nil"/>
              <w:left w:val="nil"/>
              <w:bottom w:val="nil"/>
              <w:right w:val="nil"/>
            </w:tcBorders>
            <w:shd w:val="clear" w:color="auto" w:fill="auto"/>
            <w:noWrap/>
            <w:vAlign w:val="bottom"/>
            <w:hideMark/>
          </w:tcPr>
          <w:p w14:paraId="1D89B001" w14:textId="77777777" w:rsidR="006B0A71" w:rsidRPr="00D4018F" w:rsidRDefault="006B0A71" w:rsidP="00D4018F">
            <w:pPr>
              <w:spacing w:line="240" w:lineRule="auto"/>
              <w:ind w:firstLine="0"/>
              <w:jc w:val="right"/>
              <w:rPr>
                <w:color w:val="000000"/>
                <w:sz w:val="18"/>
                <w:szCs w:val="18"/>
                <w:lang w:val="en-US" w:eastAsia="en-US"/>
              </w:rPr>
            </w:pPr>
            <w:r w:rsidRPr="00D4018F">
              <w:rPr>
                <w:color w:val="000000"/>
                <w:sz w:val="18"/>
                <w:szCs w:val="18"/>
                <w:lang w:val="en-US" w:eastAsia="en-US"/>
              </w:rPr>
              <w:t>1739.298</w:t>
            </w:r>
          </w:p>
        </w:tc>
      </w:tr>
      <w:tr w:rsidR="006B0A71" w:rsidRPr="00D4018F" w14:paraId="09926A8B" w14:textId="77777777" w:rsidTr="00D4018F">
        <w:trPr>
          <w:trHeight w:val="300"/>
        </w:trPr>
        <w:tc>
          <w:tcPr>
            <w:tcW w:w="1200" w:type="dxa"/>
            <w:tcBorders>
              <w:top w:val="nil"/>
              <w:left w:val="nil"/>
              <w:bottom w:val="single" w:sz="4" w:space="0" w:color="auto"/>
              <w:right w:val="nil"/>
            </w:tcBorders>
            <w:shd w:val="clear" w:color="auto" w:fill="auto"/>
            <w:noWrap/>
            <w:vAlign w:val="bottom"/>
            <w:hideMark/>
          </w:tcPr>
          <w:p w14:paraId="03BF303E" w14:textId="77777777" w:rsidR="006B0A71" w:rsidRPr="00D4018F" w:rsidRDefault="006B0A71" w:rsidP="00D4018F">
            <w:pPr>
              <w:spacing w:line="240" w:lineRule="auto"/>
              <w:ind w:firstLine="0"/>
              <w:rPr>
                <w:color w:val="000000"/>
                <w:sz w:val="18"/>
                <w:szCs w:val="18"/>
                <w:lang w:val="en-US" w:eastAsia="en-US"/>
              </w:rPr>
            </w:pPr>
            <w:r w:rsidRPr="00D4018F">
              <w:rPr>
                <w:color w:val="000000"/>
                <w:sz w:val="18"/>
                <w:szCs w:val="18"/>
                <w:lang w:val="en-US" w:eastAsia="en-US"/>
              </w:rPr>
              <w:t>ISCED 5A-6</w:t>
            </w:r>
          </w:p>
        </w:tc>
        <w:tc>
          <w:tcPr>
            <w:tcW w:w="1200" w:type="dxa"/>
            <w:tcBorders>
              <w:top w:val="nil"/>
              <w:left w:val="nil"/>
              <w:bottom w:val="single" w:sz="4" w:space="0" w:color="auto"/>
              <w:right w:val="nil"/>
            </w:tcBorders>
            <w:shd w:val="clear" w:color="auto" w:fill="auto"/>
            <w:noWrap/>
            <w:vAlign w:val="bottom"/>
            <w:hideMark/>
          </w:tcPr>
          <w:p w14:paraId="58AA78B6" w14:textId="77777777" w:rsidR="006B0A71" w:rsidRPr="00D4018F" w:rsidRDefault="006B0A71" w:rsidP="00D4018F">
            <w:pPr>
              <w:spacing w:line="240" w:lineRule="auto"/>
              <w:ind w:firstLine="0"/>
              <w:jc w:val="right"/>
              <w:rPr>
                <w:color w:val="000000"/>
                <w:sz w:val="18"/>
                <w:szCs w:val="18"/>
                <w:lang w:val="en-US" w:eastAsia="en-US"/>
              </w:rPr>
            </w:pPr>
            <w:r w:rsidRPr="00D4018F">
              <w:rPr>
                <w:color w:val="000000"/>
                <w:sz w:val="18"/>
                <w:szCs w:val="18"/>
                <w:lang w:val="en-US" w:eastAsia="en-US"/>
              </w:rPr>
              <w:t>1295.237</w:t>
            </w:r>
          </w:p>
        </w:tc>
        <w:tc>
          <w:tcPr>
            <w:tcW w:w="1200" w:type="dxa"/>
            <w:tcBorders>
              <w:top w:val="nil"/>
              <w:left w:val="nil"/>
              <w:bottom w:val="single" w:sz="4" w:space="0" w:color="auto"/>
              <w:right w:val="nil"/>
            </w:tcBorders>
            <w:shd w:val="clear" w:color="auto" w:fill="auto"/>
            <w:noWrap/>
            <w:vAlign w:val="bottom"/>
            <w:hideMark/>
          </w:tcPr>
          <w:p w14:paraId="1EE5D52E" w14:textId="77777777" w:rsidR="006B0A71" w:rsidRPr="00D4018F" w:rsidRDefault="006B0A71" w:rsidP="00D4018F">
            <w:pPr>
              <w:spacing w:line="240" w:lineRule="auto"/>
              <w:ind w:firstLine="0"/>
              <w:jc w:val="right"/>
              <w:rPr>
                <w:color w:val="000000"/>
                <w:sz w:val="18"/>
                <w:szCs w:val="18"/>
                <w:lang w:val="en-US" w:eastAsia="en-US"/>
              </w:rPr>
            </w:pPr>
            <w:r w:rsidRPr="00D4018F">
              <w:rPr>
                <w:color w:val="000000"/>
                <w:sz w:val="18"/>
                <w:szCs w:val="18"/>
                <w:lang w:val="en-US" w:eastAsia="en-US"/>
              </w:rPr>
              <w:t>1330.007</w:t>
            </w:r>
          </w:p>
        </w:tc>
        <w:tc>
          <w:tcPr>
            <w:tcW w:w="1200" w:type="dxa"/>
            <w:tcBorders>
              <w:top w:val="nil"/>
              <w:left w:val="nil"/>
              <w:bottom w:val="single" w:sz="4" w:space="0" w:color="auto"/>
              <w:right w:val="nil"/>
            </w:tcBorders>
            <w:shd w:val="clear" w:color="auto" w:fill="auto"/>
            <w:noWrap/>
            <w:vAlign w:val="bottom"/>
            <w:hideMark/>
          </w:tcPr>
          <w:p w14:paraId="7230113C" w14:textId="77777777" w:rsidR="006B0A71" w:rsidRPr="00D4018F" w:rsidRDefault="006B0A71" w:rsidP="00D4018F">
            <w:pPr>
              <w:spacing w:line="240" w:lineRule="auto"/>
              <w:ind w:firstLine="0"/>
              <w:jc w:val="right"/>
              <w:rPr>
                <w:color w:val="000000"/>
                <w:sz w:val="18"/>
                <w:szCs w:val="18"/>
                <w:lang w:val="en-US" w:eastAsia="en-US"/>
              </w:rPr>
            </w:pPr>
            <w:r w:rsidRPr="00D4018F">
              <w:rPr>
                <w:color w:val="000000"/>
                <w:sz w:val="18"/>
                <w:szCs w:val="18"/>
                <w:lang w:val="en-US" w:eastAsia="en-US"/>
              </w:rPr>
              <w:t>1629.918</w:t>
            </w:r>
          </w:p>
        </w:tc>
        <w:tc>
          <w:tcPr>
            <w:tcW w:w="1200" w:type="dxa"/>
            <w:tcBorders>
              <w:top w:val="nil"/>
              <w:left w:val="nil"/>
              <w:bottom w:val="single" w:sz="4" w:space="0" w:color="auto"/>
              <w:right w:val="nil"/>
            </w:tcBorders>
            <w:shd w:val="clear" w:color="auto" w:fill="auto"/>
            <w:noWrap/>
            <w:vAlign w:val="bottom"/>
            <w:hideMark/>
          </w:tcPr>
          <w:p w14:paraId="39122E99" w14:textId="77777777" w:rsidR="006B0A71" w:rsidRPr="00D4018F" w:rsidRDefault="006B0A71" w:rsidP="00D4018F">
            <w:pPr>
              <w:spacing w:line="240" w:lineRule="auto"/>
              <w:ind w:firstLine="0"/>
              <w:jc w:val="right"/>
              <w:rPr>
                <w:color w:val="000000"/>
                <w:sz w:val="18"/>
                <w:szCs w:val="18"/>
                <w:lang w:val="en-US" w:eastAsia="en-US"/>
              </w:rPr>
            </w:pPr>
            <w:r w:rsidRPr="00D4018F">
              <w:rPr>
                <w:color w:val="000000"/>
                <w:sz w:val="18"/>
                <w:szCs w:val="18"/>
                <w:lang w:val="en-US" w:eastAsia="en-US"/>
              </w:rPr>
              <w:t>1965.142</w:t>
            </w:r>
          </w:p>
        </w:tc>
      </w:tr>
      <w:tr w:rsidR="006B0A71" w:rsidRPr="00D4018F" w14:paraId="31B7E0DF" w14:textId="77777777" w:rsidTr="00D4018F">
        <w:trPr>
          <w:trHeight w:val="300"/>
        </w:trPr>
        <w:tc>
          <w:tcPr>
            <w:tcW w:w="1200" w:type="dxa"/>
            <w:tcBorders>
              <w:top w:val="nil"/>
              <w:left w:val="nil"/>
              <w:bottom w:val="nil"/>
              <w:right w:val="nil"/>
            </w:tcBorders>
            <w:shd w:val="clear" w:color="auto" w:fill="auto"/>
            <w:noWrap/>
            <w:vAlign w:val="bottom"/>
            <w:hideMark/>
          </w:tcPr>
          <w:p w14:paraId="510E0A7F" w14:textId="77777777" w:rsidR="006B0A71" w:rsidRPr="00D4018F" w:rsidRDefault="006B0A71" w:rsidP="00D4018F">
            <w:pPr>
              <w:spacing w:line="240" w:lineRule="auto"/>
              <w:ind w:firstLine="0"/>
              <w:rPr>
                <w:b/>
                <w:bCs/>
                <w:color w:val="000000"/>
                <w:sz w:val="18"/>
                <w:szCs w:val="18"/>
                <w:lang w:val="en-US" w:eastAsia="en-US"/>
              </w:rPr>
            </w:pPr>
            <w:r w:rsidRPr="00D4018F">
              <w:rPr>
                <w:b/>
                <w:bCs/>
                <w:color w:val="000000"/>
                <w:sz w:val="18"/>
                <w:szCs w:val="18"/>
                <w:lang w:val="en-US" w:eastAsia="en-US"/>
              </w:rPr>
              <w:t>Age</w:t>
            </w:r>
          </w:p>
        </w:tc>
        <w:tc>
          <w:tcPr>
            <w:tcW w:w="1200" w:type="dxa"/>
            <w:tcBorders>
              <w:top w:val="nil"/>
              <w:left w:val="nil"/>
              <w:bottom w:val="nil"/>
              <w:right w:val="nil"/>
            </w:tcBorders>
            <w:shd w:val="clear" w:color="auto" w:fill="auto"/>
            <w:noWrap/>
            <w:vAlign w:val="bottom"/>
            <w:hideMark/>
          </w:tcPr>
          <w:p w14:paraId="22B5863A" w14:textId="77777777" w:rsidR="006B0A71" w:rsidRPr="00D4018F" w:rsidRDefault="006B0A71" w:rsidP="00D4018F">
            <w:pPr>
              <w:spacing w:line="240" w:lineRule="auto"/>
              <w:ind w:firstLine="0"/>
              <w:rPr>
                <w:color w:val="000000"/>
                <w:sz w:val="18"/>
                <w:szCs w:val="18"/>
                <w:lang w:val="en-US" w:eastAsia="en-US"/>
              </w:rPr>
            </w:pPr>
          </w:p>
        </w:tc>
        <w:tc>
          <w:tcPr>
            <w:tcW w:w="1200" w:type="dxa"/>
            <w:tcBorders>
              <w:top w:val="nil"/>
              <w:left w:val="nil"/>
              <w:bottom w:val="nil"/>
              <w:right w:val="nil"/>
            </w:tcBorders>
            <w:shd w:val="clear" w:color="auto" w:fill="auto"/>
            <w:noWrap/>
            <w:vAlign w:val="bottom"/>
            <w:hideMark/>
          </w:tcPr>
          <w:p w14:paraId="28EB1B9D" w14:textId="77777777" w:rsidR="006B0A71" w:rsidRPr="00D4018F" w:rsidRDefault="006B0A71" w:rsidP="00D4018F">
            <w:pPr>
              <w:spacing w:line="240" w:lineRule="auto"/>
              <w:ind w:firstLine="0"/>
              <w:rPr>
                <w:color w:val="000000"/>
                <w:sz w:val="18"/>
                <w:szCs w:val="18"/>
                <w:lang w:val="en-US" w:eastAsia="en-US"/>
              </w:rPr>
            </w:pPr>
          </w:p>
        </w:tc>
        <w:tc>
          <w:tcPr>
            <w:tcW w:w="1200" w:type="dxa"/>
            <w:tcBorders>
              <w:top w:val="nil"/>
              <w:left w:val="nil"/>
              <w:bottom w:val="nil"/>
              <w:right w:val="nil"/>
            </w:tcBorders>
            <w:shd w:val="clear" w:color="auto" w:fill="auto"/>
            <w:noWrap/>
            <w:vAlign w:val="bottom"/>
            <w:hideMark/>
          </w:tcPr>
          <w:p w14:paraId="5E8F26E2" w14:textId="77777777" w:rsidR="006B0A71" w:rsidRPr="00D4018F" w:rsidRDefault="006B0A71" w:rsidP="00D4018F">
            <w:pPr>
              <w:spacing w:line="240" w:lineRule="auto"/>
              <w:ind w:firstLine="0"/>
              <w:rPr>
                <w:color w:val="000000"/>
                <w:sz w:val="18"/>
                <w:szCs w:val="18"/>
                <w:lang w:val="en-US" w:eastAsia="en-US"/>
              </w:rPr>
            </w:pPr>
          </w:p>
        </w:tc>
        <w:tc>
          <w:tcPr>
            <w:tcW w:w="1200" w:type="dxa"/>
            <w:tcBorders>
              <w:top w:val="nil"/>
              <w:left w:val="nil"/>
              <w:bottom w:val="nil"/>
              <w:right w:val="nil"/>
            </w:tcBorders>
            <w:shd w:val="clear" w:color="auto" w:fill="auto"/>
            <w:noWrap/>
            <w:vAlign w:val="bottom"/>
            <w:hideMark/>
          </w:tcPr>
          <w:p w14:paraId="34D38591" w14:textId="77777777" w:rsidR="006B0A71" w:rsidRPr="00D4018F" w:rsidRDefault="006B0A71" w:rsidP="00D4018F">
            <w:pPr>
              <w:spacing w:line="240" w:lineRule="auto"/>
              <w:ind w:firstLine="0"/>
              <w:rPr>
                <w:color w:val="000000"/>
                <w:sz w:val="18"/>
                <w:szCs w:val="18"/>
                <w:lang w:val="en-US" w:eastAsia="en-US"/>
              </w:rPr>
            </w:pPr>
          </w:p>
        </w:tc>
      </w:tr>
      <w:tr w:rsidR="006B0A71" w:rsidRPr="00D4018F" w14:paraId="131D78D7" w14:textId="77777777" w:rsidTr="00D4018F">
        <w:trPr>
          <w:trHeight w:val="300"/>
        </w:trPr>
        <w:tc>
          <w:tcPr>
            <w:tcW w:w="1200" w:type="dxa"/>
            <w:tcBorders>
              <w:top w:val="nil"/>
              <w:left w:val="nil"/>
              <w:bottom w:val="nil"/>
              <w:right w:val="nil"/>
            </w:tcBorders>
            <w:shd w:val="clear" w:color="auto" w:fill="auto"/>
            <w:noWrap/>
            <w:vAlign w:val="bottom"/>
            <w:hideMark/>
          </w:tcPr>
          <w:p w14:paraId="763A92A4" w14:textId="77777777" w:rsidR="006B0A71" w:rsidRPr="00D4018F" w:rsidRDefault="006B0A71" w:rsidP="00D4018F">
            <w:pPr>
              <w:spacing w:line="240" w:lineRule="auto"/>
              <w:ind w:firstLine="0"/>
              <w:rPr>
                <w:color w:val="000000"/>
                <w:sz w:val="18"/>
                <w:szCs w:val="18"/>
                <w:lang w:val="en-US" w:eastAsia="en-US"/>
              </w:rPr>
            </w:pPr>
            <w:r w:rsidRPr="00D4018F">
              <w:rPr>
                <w:color w:val="000000"/>
                <w:sz w:val="18"/>
                <w:szCs w:val="18"/>
                <w:lang w:val="en-US" w:eastAsia="en-US"/>
              </w:rPr>
              <w:t>24-29</w:t>
            </w:r>
          </w:p>
        </w:tc>
        <w:tc>
          <w:tcPr>
            <w:tcW w:w="1200" w:type="dxa"/>
            <w:tcBorders>
              <w:top w:val="nil"/>
              <w:left w:val="nil"/>
              <w:bottom w:val="nil"/>
              <w:right w:val="nil"/>
            </w:tcBorders>
            <w:shd w:val="clear" w:color="auto" w:fill="auto"/>
            <w:noWrap/>
            <w:vAlign w:val="bottom"/>
            <w:hideMark/>
          </w:tcPr>
          <w:p w14:paraId="4018904B" w14:textId="77777777" w:rsidR="006B0A71" w:rsidRPr="00D4018F" w:rsidRDefault="006B0A71" w:rsidP="00D4018F">
            <w:pPr>
              <w:spacing w:line="240" w:lineRule="auto"/>
              <w:ind w:firstLine="0"/>
              <w:jc w:val="right"/>
              <w:rPr>
                <w:color w:val="000000"/>
                <w:sz w:val="18"/>
                <w:szCs w:val="18"/>
                <w:lang w:val="en-US" w:eastAsia="en-US"/>
              </w:rPr>
            </w:pPr>
            <w:r w:rsidRPr="00D4018F">
              <w:rPr>
                <w:color w:val="000000"/>
                <w:sz w:val="18"/>
                <w:szCs w:val="18"/>
                <w:lang w:val="en-US" w:eastAsia="en-US"/>
              </w:rPr>
              <w:t>1721.034</w:t>
            </w:r>
          </w:p>
        </w:tc>
        <w:tc>
          <w:tcPr>
            <w:tcW w:w="1200" w:type="dxa"/>
            <w:tcBorders>
              <w:top w:val="nil"/>
              <w:left w:val="nil"/>
              <w:bottom w:val="nil"/>
              <w:right w:val="nil"/>
            </w:tcBorders>
            <w:shd w:val="clear" w:color="auto" w:fill="auto"/>
            <w:noWrap/>
            <w:vAlign w:val="bottom"/>
            <w:hideMark/>
          </w:tcPr>
          <w:p w14:paraId="09646AAF" w14:textId="77777777" w:rsidR="006B0A71" w:rsidRPr="00D4018F" w:rsidRDefault="006B0A71" w:rsidP="00D4018F">
            <w:pPr>
              <w:spacing w:line="240" w:lineRule="auto"/>
              <w:ind w:firstLine="0"/>
              <w:jc w:val="right"/>
              <w:rPr>
                <w:color w:val="000000"/>
                <w:sz w:val="18"/>
                <w:szCs w:val="18"/>
                <w:lang w:val="en-US" w:eastAsia="en-US"/>
              </w:rPr>
            </w:pPr>
            <w:r w:rsidRPr="00D4018F">
              <w:rPr>
                <w:color w:val="000000"/>
                <w:sz w:val="18"/>
                <w:szCs w:val="18"/>
                <w:lang w:val="en-US" w:eastAsia="en-US"/>
              </w:rPr>
              <w:t>1846.357</w:t>
            </w:r>
          </w:p>
        </w:tc>
        <w:tc>
          <w:tcPr>
            <w:tcW w:w="1200" w:type="dxa"/>
            <w:tcBorders>
              <w:top w:val="nil"/>
              <w:left w:val="nil"/>
              <w:bottom w:val="nil"/>
              <w:right w:val="nil"/>
            </w:tcBorders>
            <w:shd w:val="clear" w:color="auto" w:fill="auto"/>
            <w:noWrap/>
            <w:vAlign w:val="bottom"/>
            <w:hideMark/>
          </w:tcPr>
          <w:p w14:paraId="6C5D8274" w14:textId="77777777" w:rsidR="006B0A71" w:rsidRPr="00D4018F" w:rsidRDefault="006B0A71" w:rsidP="00D4018F">
            <w:pPr>
              <w:spacing w:line="240" w:lineRule="auto"/>
              <w:ind w:firstLine="0"/>
              <w:jc w:val="right"/>
              <w:rPr>
                <w:color w:val="000000"/>
                <w:sz w:val="18"/>
                <w:szCs w:val="18"/>
                <w:lang w:val="en-US" w:eastAsia="en-US"/>
              </w:rPr>
            </w:pPr>
            <w:r w:rsidRPr="00D4018F">
              <w:rPr>
                <w:color w:val="000000"/>
                <w:sz w:val="18"/>
                <w:szCs w:val="18"/>
                <w:lang w:val="en-US" w:eastAsia="en-US"/>
              </w:rPr>
              <w:t>2275.899</w:t>
            </w:r>
          </w:p>
        </w:tc>
        <w:tc>
          <w:tcPr>
            <w:tcW w:w="1200" w:type="dxa"/>
            <w:tcBorders>
              <w:top w:val="nil"/>
              <w:left w:val="nil"/>
              <w:bottom w:val="nil"/>
              <w:right w:val="nil"/>
            </w:tcBorders>
            <w:shd w:val="clear" w:color="auto" w:fill="auto"/>
            <w:noWrap/>
            <w:vAlign w:val="bottom"/>
            <w:hideMark/>
          </w:tcPr>
          <w:p w14:paraId="5A6295E6" w14:textId="77777777" w:rsidR="006B0A71" w:rsidRPr="00D4018F" w:rsidRDefault="006B0A71" w:rsidP="00D4018F">
            <w:pPr>
              <w:spacing w:line="240" w:lineRule="auto"/>
              <w:ind w:firstLine="0"/>
              <w:jc w:val="right"/>
              <w:rPr>
                <w:color w:val="000000"/>
                <w:sz w:val="18"/>
                <w:szCs w:val="18"/>
                <w:lang w:val="en-US" w:eastAsia="en-US"/>
              </w:rPr>
            </w:pPr>
            <w:r w:rsidRPr="00D4018F">
              <w:rPr>
                <w:color w:val="000000"/>
                <w:sz w:val="18"/>
                <w:szCs w:val="18"/>
                <w:lang w:val="en-US" w:eastAsia="en-US"/>
              </w:rPr>
              <w:t>2520.76</w:t>
            </w:r>
          </w:p>
        </w:tc>
      </w:tr>
      <w:tr w:rsidR="006B0A71" w:rsidRPr="00D4018F" w14:paraId="2BA98B7D" w14:textId="77777777" w:rsidTr="00D4018F">
        <w:trPr>
          <w:trHeight w:val="300"/>
        </w:trPr>
        <w:tc>
          <w:tcPr>
            <w:tcW w:w="1200" w:type="dxa"/>
            <w:tcBorders>
              <w:top w:val="nil"/>
              <w:left w:val="nil"/>
              <w:bottom w:val="nil"/>
              <w:right w:val="nil"/>
            </w:tcBorders>
            <w:shd w:val="clear" w:color="auto" w:fill="auto"/>
            <w:noWrap/>
            <w:vAlign w:val="bottom"/>
            <w:hideMark/>
          </w:tcPr>
          <w:p w14:paraId="6CB1933D" w14:textId="77777777" w:rsidR="006B0A71" w:rsidRPr="00D4018F" w:rsidRDefault="006B0A71" w:rsidP="00D4018F">
            <w:pPr>
              <w:spacing w:line="240" w:lineRule="auto"/>
              <w:ind w:firstLine="0"/>
              <w:rPr>
                <w:color w:val="000000"/>
                <w:sz w:val="18"/>
                <w:szCs w:val="18"/>
                <w:lang w:val="en-US" w:eastAsia="en-US"/>
              </w:rPr>
            </w:pPr>
            <w:r w:rsidRPr="00D4018F">
              <w:rPr>
                <w:color w:val="000000"/>
                <w:sz w:val="18"/>
                <w:szCs w:val="18"/>
                <w:lang w:val="en-US" w:eastAsia="en-US"/>
              </w:rPr>
              <w:t>30-44</w:t>
            </w:r>
          </w:p>
        </w:tc>
        <w:tc>
          <w:tcPr>
            <w:tcW w:w="1200" w:type="dxa"/>
            <w:tcBorders>
              <w:top w:val="nil"/>
              <w:left w:val="nil"/>
              <w:bottom w:val="nil"/>
              <w:right w:val="nil"/>
            </w:tcBorders>
            <w:shd w:val="clear" w:color="auto" w:fill="auto"/>
            <w:noWrap/>
            <w:vAlign w:val="bottom"/>
            <w:hideMark/>
          </w:tcPr>
          <w:p w14:paraId="736A81C5" w14:textId="77777777" w:rsidR="006B0A71" w:rsidRPr="00D4018F" w:rsidRDefault="006B0A71" w:rsidP="00D4018F">
            <w:pPr>
              <w:spacing w:line="240" w:lineRule="auto"/>
              <w:ind w:firstLine="0"/>
              <w:jc w:val="right"/>
              <w:rPr>
                <w:color w:val="000000"/>
                <w:sz w:val="18"/>
                <w:szCs w:val="18"/>
                <w:lang w:val="en-US" w:eastAsia="en-US"/>
              </w:rPr>
            </w:pPr>
            <w:r w:rsidRPr="00D4018F">
              <w:rPr>
                <w:color w:val="000000"/>
                <w:sz w:val="18"/>
                <w:szCs w:val="18"/>
                <w:lang w:val="en-US" w:eastAsia="en-US"/>
              </w:rPr>
              <w:t>1952.469</w:t>
            </w:r>
          </w:p>
        </w:tc>
        <w:tc>
          <w:tcPr>
            <w:tcW w:w="1200" w:type="dxa"/>
            <w:tcBorders>
              <w:top w:val="nil"/>
              <w:left w:val="nil"/>
              <w:bottom w:val="nil"/>
              <w:right w:val="nil"/>
            </w:tcBorders>
            <w:shd w:val="clear" w:color="auto" w:fill="auto"/>
            <w:noWrap/>
            <w:vAlign w:val="bottom"/>
            <w:hideMark/>
          </w:tcPr>
          <w:p w14:paraId="58015116" w14:textId="77777777" w:rsidR="006B0A71" w:rsidRPr="00D4018F" w:rsidRDefault="006B0A71" w:rsidP="00D4018F">
            <w:pPr>
              <w:spacing w:line="240" w:lineRule="auto"/>
              <w:ind w:firstLine="0"/>
              <w:jc w:val="right"/>
              <w:rPr>
                <w:color w:val="000000"/>
                <w:sz w:val="18"/>
                <w:szCs w:val="18"/>
                <w:lang w:val="en-US" w:eastAsia="en-US"/>
              </w:rPr>
            </w:pPr>
            <w:r w:rsidRPr="00D4018F">
              <w:rPr>
                <w:color w:val="000000"/>
                <w:sz w:val="18"/>
                <w:szCs w:val="18"/>
                <w:lang w:val="en-US" w:eastAsia="en-US"/>
              </w:rPr>
              <w:t>2113.51</w:t>
            </w:r>
          </w:p>
        </w:tc>
        <w:tc>
          <w:tcPr>
            <w:tcW w:w="1200" w:type="dxa"/>
            <w:tcBorders>
              <w:top w:val="nil"/>
              <w:left w:val="nil"/>
              <w:bottom w:val="nil"/>
              <w:right w:val="nil"/>
            </w:tcBorders>
            <w:shd w:val="clear" w:color="auto" w:fill="auto"/>
            <w:noWrap/>
            <w:vAlign w:val="bottom"/>
            <w:hideMark/>
          </w:tcPr>
          <w:p w14:paraId="45908FD6" w14:textId="77777777" w:rsidR="006B0A71" w:rsidRPr="00D4018F" w:rsidRDefault="006B0A71" w:rsidP="00D4018F">
            <w:pPr>
              <w:spacing w:line="240" w:lineRule="auto"/>
              <w:ind w:firstLine="0"/>
              <w:jc w:val="right"/>
              <w:rPr>
                <w:color w:val="000000"/>
                <w:sz w:val="18"/>
                <w:szCs w:val="18"/>
                <w:lang w:val="en-US" w:eastAsia="en-US"/>
              </w:rPr>
            </w:pPr>
            <w:r w:rsidRPr="00D4018F">
              <w:rPr>
                <w:color w:val="000000"/>
                <w:sz w:val="18"/>
                <w:szCs w:val="18"/>
                <w:lang w:val="en-US" w:eastAsia="en-US"/>
              </w:rPr>
              <w:t>2484.396</w:t>
            </w:r>
          </w:p>
        </w:tc>
        <w:tc>
          <w:tcPr>
            <w:tcW w:w="1200" w:type="dxa"/>
            <w:tcBorders>
              <w:top w:val="nil"/>
              <w:left w:val="nil"/>
              <w:bottom w:val="nil"/>
              <w:right w:val="nil"/>
            </w:tcBorders>
            <w:shd w:val="clear" w:color="auto" w:fill="auto"/>
            <w:noWrap/>
            <w:vAlign w:val="bottom"/>
            <w:hideMark/>
          </w:tcPr>
          <w:p w14:paraId="55EACC39" w14:textId="77777777" w:rsidR="006B0A71" w:rsidRPr="00D4018F" w:rsidRDefault="006B0A71" w:rsidP="00D4018F">
            <w:pPr>
              <w:spacing w:line="240" w:lineRule="auto"/>
              <w:ind w:firstLine="0"/>
              <w:jc w:val="right"/>
              <w:rPr>
                <w:color w:val="000000"/>
                <w:sz w:val="18"/>
                <w:szCs w:val="18"/>
                <w:lang w:val="en-US" w:eastAsia="en-US"/>
              </w:rPr>
            </w:pPr>
            <w:r w:rsidRPr="00D4018F">
              <w:rPr>
                <w:color w:val="000000"/>
                <w:sz w:val="18"/>
                <w:szCs w:val="18"/>
                <w:lang w:val="en-US" w:eastAsia="en-US"/>
              </w:rPr>
              <w:t>2701.588</w:t>
            </w:r>
          </w:p>
        </w:tc>
      </w:tr>
      <w:tr w:rsidR="006B0A71" w:rsidRPr="00D4018F" w14:paraId="32640379" w14:textId="77777777" w:rsidTr="00D4018F">
        <w:trPr>
          <w:trHeight w:val="300"/>
        </w:trPr>
        <w:tc>
          <w:tcPr>
            <w:tcW w:w="1200" w:type="dxa"/>
            <w:tcBorders>
              <w:top w:val="nil"/>
              <w:left w:val="nil"/>
              <w:bottom w:val="nil"/>
              <w:right w:val="nil"/>
            </w:tcBorders>
            <w:shd w:val="clear" w:color="auto" w:fill="auto"/>
            <w:noWrap/>
            <w:vAlign w:val="bottom"/>
            <w:hideMark/>
          </w:tcPr>
          <w:p w14:paraId="2258F9A7" w14:textId="77777777" w:rsidR="006B0A71" w:rsidRPr="00D4018F" w:rsidRDefault="006B0A71" w:rsidP="00D4018F">
            <w:pPr>
              <w:spacing w:line="240" w:lineRule="auto"/>
              <w:ind w:firstLine="0"/>
              <w:rPr>
                <w:color w:val="000000"/>
                <w:sz w:val="18"/>
                <w:szCs w:val="18"/>
                <w:lang w:val="en-US" w:eastAsia="en-US"/>
              </w:rPr>
            </w:pPr>
            <w:r w:rsidRPr="00D4018F">
              <w:rPr>
                <w:color w:val="000000"/>
                <w:sz w:val="18"/>
                <w:szCs w:val="18"/>
                <w:lang w:val="en-US" w:eastAsia="en-US"/>
              </w:rPr>
              <w:t>45-55</w:t>
            </w:r>
          </w:p>
        </w:tc>
        <w:tc>
          <w:tcPr>
            <w:tcW w:w="1200" w:type="dxa"/>
            <w:tcBorders>
              <w:top w:val="nil"/>
              <w:left w:val="nil"/>
              <w:bottom w:val="nil"/>
              <w:right w:val="nil"/>
            </w:tcBorders>
            <w:shd w:val="clear" w:color="auto" w:fill="auto"/>
            <w:noWrap/>
            <w:vAlign w:val="bottom"/>
            <w:hideMark/>
          </w:tcPr>
          <w:p w14:paraId="4A6E3AD5" w14:textId="77777777" w:rsidR="006B0A71" w:rsidRPr="00D4018F" w:rsidRDefault="006B0A71" w:rsidP="00D4018F">
            <w:pPr>
              <w:spacing w:line="240" w:lineRule="auto"/>
              <w:ind w:firstLine="0"/>
              <w:jc w:val="right"/>
              <w:rPr>
                <w:color w:val="000000"/>
                <w:sz w:val="18"/>
                <w:szCs w:val="18"/>
                <w:lang w:val="en-US" w:eastAsia="en-US"/>
              </w:rPr>
            </w:pPr>
            <w:r w:rsidRPr="00D4018F">
              <w:rPr>
                <w:color w:val="000000"/>
                <w:sz w:val="18"/>
                <w:szCs w:val="18"/>
                <w:lang w:val="en-US" w:eastAsia="en-US"/>
              </w:rPr>
              <w:t>1859.943</w:t>
            </w:r>
          </w:p>
        </w:tc>
        <w:tc>
          <w:tcPr>
            <w:tcW w:w="1200" w:type="dxa"/>
            <w:tcBorders>
              <w:top w:val="nil"/>
              <w:left w:val="nil"/>
              <w:bottom w:val="nil"/>
              <w:right w:val="nil"/>
            </w:tcBorders>
            <w:shd w:val="clear" w:color="auto" w:fill="auto"/>
            <w:noWrap/>
            <w:vAlign w:val="bottom"/>
            <w:hideMark/>
          </w:tcPr>
          <w:p w14:paraId="01D3DBF1" w14:textId="77777777" w:rsidR="006B0A71" w:rsidRPr="00D4018F" w:rsidRDefault="006B0A71" w:rsidP="00D4018F">
            <w:pPr>
              <w:spacing w:line="240" w:lineRule="auto"/>
              <w:ind w:firstLine="0"/>
              <w:jc w:val="right"/>
              <w:rPr>
                <w:color w:val="000000"/>
                <w:sz w:val="18"/>
                <w:szCs w:val="18"/>
                <w:lang w:val="en-US" w:eastAsia="en-US"/>
              </w:rPr>
            </w:pPr>
            <w:r w:rsidRPr="00D4018F">
              <w:rPr>
                <w:color w:val="000000"/>
                <w:sz w:val="18"/>
                <w:szCs w:val="18"/>
                <w:lang w:val="en-US" w:eastAsia="en-US"/>
              </w:rPr>
              <w:t>1971.383</w:t>
            </w:r>
          </w:p>
        </w:tc>
        <w:tc>
          <w:tcPr>
            <w:tcW w:w="1200" w:type="dxa"/>
            <w:tcBorders>
              <w:top w:val="nil"/>
              <w:left w:val="nil"/>
              <w:bottom w:val="nil"/>
              <w:right w:val="nil"/>
            </w:tcBorders>
            <w:shd w:val="clear" w:color="auto" w:fill="auto"/>
            <w:noWrap/>
            <w:vAlign w:val="bottom"/>
            <w:hideMark/>
          </w:tcPr>
          <w:p w14:paraId="37A968DE" w14:textId="77777777" w:rsidR="006B0A71" w:rsidRPr="00D4018F" w:rsidRDefault="006B0A71" w:rsidP="00D4018F">
            <w:pPr>
              <w:spacing w:line="240" w:lineRule="auto"/>
              <w:ind w:firstLine="0"/>
              <w:jc w:val="right"/>
              <w:rPr>
                <w:color w:val="000000"/>
                <w:sz w:val="18"/>
                <w:szCs w:val="18"/>
                <w:lang w:val="en-US" w:eastAsia="en-US"/>
              </w:rPr>
            </w:pPr>
            <w:r w:rsidRPr="00D4018F">
              <w:rPr>
                <w:color w:val="000000"/>
                <w:sz w:val="18"/>
                <w:szCs w:val="18"/>
                <w:lang w:val="en-US" w:eastAsia="en-US"/>
              </w:rPr>
              <w:t>2395.153</w:t>
            </w:r>
          </w:p>
        </w:tc>
        <w:tc>
          <w:tcPr>
            <w:tcW w:w="1200" w:type="dxa"/>
            <w:tcBorders>
              <w:top w:val="nil"/>
              <w:left w:val="nil"/>
              <w:bottom w:val="nil"/>
              <w:right w:val="nil"/>
            </w:tcBorders>
            <w:shd w:val="clear" w:color="auto" w:fill="auto"/>
            <w:noWrap/>
            <w:vAlign w:val="bottom"/>
            <w:hideMark/>
          </w:tcPr>
          <w:p w14:paraId="7928EEF4" w14:textId="77777777" w:rsidR="006B0A71" w:rsidRPr="00D4018F" w:rsidRDefault="006B0A71" w:rsidP="00D4018F">
            <w:pPr>
              <w:spacing w:line="240" w:lineRule="auto"/>
              <w:ind w:firstLine="0"/>
              <w:jc w:val="right"/>
              <w:rPr>
                <w:color w:val="000000"/>
                <w:sz w:val="18"/>
                <w:szCs w:val="18"/>
                <w:lang w:val="en-US" w:eastAsia="en-US"/>
              </w:rPr>
            </w:pPr>
            <w:r w:rsidRPr="00D4018F">
              <w:rPr>
                <w:color w:val="000000"/>
                <w:sz w:val="18"/>
                <w:szCs w:val="18"/>
                <w:lang w:val="en-US" w:eastAsia="en-US"/>
              </w:rPr>
              <w:t>2515.089</w:t>
            </w:r>
          </w:p>
        </w:tc>
      </w:tr>
      <w:tr w:rsidR="006B0A71" w:rsidRPr="00D4018F" w14:paraId="68B96C63" w14:textId="77777777" w:rsidTr="00D4018F">
        <w:trPr>
          <w:trHeight w:val="300"/>
        </w:trPr>
        <w:tc>
          <w:tcPr>
            <w:tcW w:w="1200" w:type="dxa"/>
            <w:tcBorders>
              <w:top w:val="nil"/>
              <w:left w:val="nil"/>
              <w:bottom w:val="single" w:sz="4" w:space="0" w:color="auto"/>
              <w:right w:val="nil"/>
            </w:tcBorders>
            <w:shd w:val="clear" w:color="auto" w:fill="auto"/>
            <w:noWrap/>
            <w:vAlign w:val="bottom"/>
            <w:hideMark/>
          </w:tcPr>
          <w:p w14:paraId="41E603F6" w14:textId="77777777" w:rsidR="006B0A71" w:rsidRPr="00D4018F" w:rsidRDefault="006B0A71" w:rsidP="00D4018F">
            <w:pPr>
              <w:spacing w:line="240" w:lineRule="auto"/>
              <w:ind w:firstLine="0"/>
              <w:rPr>
                <w:color w:val="000000"/>
                <w:sz w:val="18"/>
                <w:szCs w:val="18"/>
                <w:lang w:val="en-US" w:eastAsia="en-US"/>
              </w:rPr>
            </w:pPr>
            <w:r w:rsidRPr="00D4018F">
              <w:rPr>
                <w:color w:val="000000"/>
                <w:sz w:val="18"/>
                <w:szCs w:val="18"/>
                <w:lang w:val="en-US" w:eastAsia="en-US"/>
              </w:rPr>
              <w:t>55+</w:t>
            </w:r>
          </w:p>
        </w:tc>
        <w:tc>
          <w:tcPr>
            <w:tcW w:w="1200" w:type="dxa"/>
            <w:tcBorders>
              <w:top w:val="nil"/>
              <w:left w:val="nil"/>
              <w:bottom w:val="single" w:sz="4" w:space="0" w:color="auto"/>
              <w:right w:val="nil"/>
            </w:tcBorders>
            <w:shd w:val="clear" w:color="auto" w:fill="auto"/>
            <w:noWrap/>
            <w:vAlign w:val="bottom"/>
            <w:hideMark/>
          </w:tcPr>
          <w:p w14:paraId="3032C764" w14:textId="77777777" w:rsidR="006B0A71" w:rsidRPr="00D4018F" w:rsidRDefault="006B0A71" w:rsidP="00D4018F">
            <w:pPr>
              <w:spacing w:line="240" w:lineRule="auto"/>
              <w:ind w:firstLine="0"/>
              <w:jc w:val="right"/>
              <w:rPr>
                <w:color w:val="000000"/>
                <w:sz w:val="18"/>
                <w:szCs w:val="18"/>
                <w:lang w:val="en-US" w:eastAsia="en-US"/>
              </w:rPr>
            </w:pPr>
            <w:r w:rsidRPr="00D4018F">
              <w:rPr>
                <w:color w:val="000000"/>
                <w:sz w:val="18"/>
                <w:szCs w:val="18"/>
                <w:lang w:val="en-US" w:eastAsia="en-US"/>
              </w:rPr>
              <w:t>1556.501</w:t>
            </w:r>
          </w:p>
        </w:tc>
        <w:tc>
          <w:tcPr>
            <w:tcW w:w="1200" w:type="dxa"/>
            <w:tcBorders>
              <w:top w:val="nil"/>
              <w:left w:val="nil"/>
              <w:bottom w:val="single" w:sz="4" w:space="0" w:color="auto"/>
              <w:right w:val="nil"/>
            </w:tcBorders>
            <w:shd w:val="clear" w:color="auto" w:fill="auto"/>
            <w:noWrap/>
            <w:vAlign w:val="bottom"/>
            <w:hideMark/>
          </w:tcPr>
          <w:p w14:paraId="271804B2" w14:textId="77777777" w:rsidR="006B0A71" w:rsidRPr="00D4018F" w:rsidRDefault="006B0A71" w:rsidP="00D4018F">
            <w:pPr>
              <w:spacing w:line="240" w:lineRule="auto"/>
              <w:ind w:firstLine="0"/>
              <w:jc w:val="right"/>
              <w:rPr>
                <w:color w:val="000000"/>
                <w:sz w:val="18"/>
                <w:szCs w:val="18"/>
                <w:lang w:val="en-US" w:eastAsia="en-US"/>
              </w:rPr>
            </w:pPr>
            <w:r w:rsidRPr="00D4018F">
              <w:rPr>
                <w:color w:val="000000"/>
                <w:sz w:val="18"/>
                <w:szCs w:val="18"/>
                <w:lang w:val="en-US" w:eastAsia="en-US"/>
              </w:rPr>
              <w:t>1767.341</w:t>
            </w:r>
          </w:p>
        </w:tc>
        <w:tc>
          <w:tcPr>
            <w:tcW w:w="1200" w:type="dxa"/>
            <w:tcBorders>
              <w:top w:val="nil"/>
              <w:left w:val="nil"/>
              <w:bottom w:val="single" w:sz="4" w:space="0" w:color="auto"/>
              <w:right w:val="nil"/>
            </w:tcBorders>
            <w:shd w:val="clear" w:color="auto" w:fill="auto"/>
            <w:noWrap/>
            <w:vAlign w:val="bottom"/>
            <w:hideMark/>
          </w:tcPr>
          <w:p w14:paraId="5F78F16F" w14:textId="77777777" w:rsidR="006B0A71" w:rsidRPr="00D4018F" w:rsidRDefault="006B0A71" w:rsidP="00D4018F">
            <w:pPr>
              <w:spacing w:line="240" w:lineRule="auto"/>
              <w:ind w:firstLine="0"/>
              <w:jc w:val="right"/>
              <w:rPr>
                <w:color w:val="000000"/>
                <w:sz w:val="18"/>
                <w:szCs w:val="18"/>
                <w:lang w:val="en-US" w:eastAsia="en-US"/>
              </w:rPr>
            </w:pPr>
            <w:r w:rsidRPr="00D4018F">
              <w:rPr>
                <w:color w:val="000000"/>
                <w:sz w:val="18"/>
                <w:szCs w:val="18"/>
                <w:lang w:val="en-US" w:eastAsia="en-US"/>
              </w:rPr>
              <w:t>2157.743</w:t>
            </w:r>
          </w:p>
        </w:tc>
        <w:tc>
          <w:tcPr>
            <w:tcW w:w="1200" w:type="dxa"/>
            <w:tcBorders>
              <w:top w:val="nil"/>
              <w:left w:val="nil"/>
              <w:bottom w:val="single" w:sz="4" w:space="0" w:color="auto"/>
              <w:right w:val="nil"/>
            </w:tcBorders>
            <w:shd w:val="clear" w:color="auto" w:fill="auto"/>
            <w:noWrap/>
            <w:vAlign w:val="bottom"/>
            <w:hideMark/>
          </w:tcPr>
          <w:p w14:paraId="3DD3282F" w14:textId="77777777" w:rsidR="006B0A71" w:rsidRPr="00D4018F" w:rsidRDefault="006B0A71" w:rsidP="00D4018F">
            <w:pPr>
              <w:spacing w:line="240" w:lineRule="auto"/>
              <w:ind w:firstLine="0"/>
              <w:jc w:val="right"/>
              <w:rPr>
                <w:color w:val="000000"/>
                <w:sz w:val="18"/>
                <w:szCs w:val="18"/>
                <w:lang w:val="en-US" w:eastAsia="en-US"/>
              </w:rPr>
            </w:pPr>
            <w:r w:rsidRPr="00D4018F">
              <w:rPr>
                <w:color w:val="000000"/>
                <w:sz w:val="18"/>
                <w:szCs w:val="18"/>
                <w:lang w:val="en-US" w:eastAsia="en-US"/>
              </w:rPr>
              <w:t>2290.367</w:t>
            </w:r>
          </w:p>
        </w:tc>
      </w:tr>
      <w:tr w:rsidR="006B0A71" w:rsidRPr="00D4018F" w14:paraId="3E6D8A04" w14:textId="77777777" w:rsidTr="00D4018F">
        <w:trPr>
          <w:trHeight w:val="300"/>
        </w:trPr>
        <w:tc>
          <w:tcPr>
            <w:tcW w:w="1200" w:type="dxa"/>
            <w:tcBorders>
              <w:top w:val="nil"/>
              <w:left w:val="nil"/>
              <w:bottom w:val="single" w:sz="4" w:space="0" w:color="auto"/>
              <w:right w:val="nil"/>
            </w:tcBorders>
            <w:shd w:val="clear" w:color="auto" w:fill="auto"/>
            <w:noWrap/>
            <w:vAlign w:val="bottom"/>
            <w:hideMark/>
          </w:tcPr>
          <w:p w14:paraId="2C7FFF96" w14:textId="77777777" w:rsidR="006B0A71" w:rsidRPr="00D4018F" w:rsidRDefault="006B0A71" w:rsidP="00D4018F">
            <w:pPr>
              <w:spacing w:line="240" w:lineRule="auto"/>
              <w:ind w:firstLine="0"/>
              <w:rPr>
                <w:b/>
                <w:bCs/>
                <w:color w:val="000000"/>
                <w:sz w:val="18"/>
                <w:szCs w:val="18"/>
                <w:lang w:val="en-US" w:eastAsia="en-US"/>
              </w:rPr>
            </w:pPr>
            <w:r w:rsidRPr="00D4018F">
              <w:rPr>
                <w:b/>
                <w:bCs/>
                <w:color w:val="000000"/>
                <w:sz w:val="18"/>
                <w:szCs w:val="18"/>
                <w:lang w:val="en-US" w:eastAsia="en-US"/>
              </w:rPr>
              <w:t>Total</w:t>
            </w:r>
          </w:p>
        </w:tc>
        <w:tc>
          <w:tcPr>
            <w:tcW w:w="1200" w:type="dxa"/>
            <w:tcBorders>
              <w:top w:val="nil"/>
              <w:left w:val="nil"/>
              <w:bottom w:val="single" w:sz="4" w:space="0" w:color="auto"/>
              <w:right w:val="nil"/>
            </w:tcBorders>
            <w:shd w:val="clear" w:color="auto" w:fill="auto"/>
            <w:noWrap/>
            <w:vAlign w:val="bottom"/>
            <w:hideMark/>
          </w:tcPr>
          <w:p w14:paraId="457CED5E" w14:textId="77777777" w:rsidR="006B0A71" w:rsidRPr="00D4018F" w:rsidRDefault="006B0A71" w:rsidP="00D4018F">
            <w:pPr>
              <w:spacing w:line="240" w:lineRule="auto"/>
              <w:ind w:firstLine="0"/>
              <w:jc w:val="right"/>
              <w:rPr>
                <w:color w:val="000000"/>
                <w:sz w:val="18"/>
                <w:szCs w:val="18"/>
                <w:lang w:val="en-US" w:eastAsia="en-US"/>
              </w:rPr>
            </w:pPr>
            <w:r w:rsidRPr="00D4018F">
              <w:rPr>
                <w:color w:val="000000"/>
                <w:sz w:val="18"/>
                <w:szCs w:val="18"/>
                <w:lang w:val="en-US" w:eastAsia="en-US"/>
              </w:rPr>
              <w:t>1873.323</w:t>
            </w:r>
          </w:p>
        </w:tc>
        <w:tc>
          <w:tcPr>
            <w:tcW w:w="1200" w:type="dxa"/>
            <w:tcBorders>
              <w:top w:val="nil"/>
              <w:left w:val="nil"/>
              <w:bottom w:val="single" w:sz="4" w:space="0" w:color="auto"/>
              <w:right w:val="nil"/>
            </w:tcBorders>
            <w:shd w:val="clear" w:color="auto" w:fill="auto"/>
            <w:noWrap/>
            <w:vAlign w:val="bottom"/>
            <w:hideMark/>
          </w:tcPr>
          <w:p w14:paraId="64AAFAC0" w14:textId="77777777" w:rsidR="006B0A71" w:rsidRPr="00D4018F" w:rsidRDefault="006B0A71" w:rsidP="00D4018F">
            <w:pPr>
              <w:spacing w:line="240" w:lineRule="auto"/>
              <w:ind w:firstLine="0"/>
              <w:jc w:val="right"/>
              <w:rPr>
                <w:color w:val="000000"/>
                <w:sz w:val="18"/>
                <w:szCs w:val="18"/>
                <w:lang w:val="en-US" w:eastAsia="en-US"/>
              </w:rPr>
            </w:pPr>
            <w:r w:rsidRPr="00D4018F">
              <w:rPr>
                <w:color w:val="000000"/>
                <w:sz w:val="18"/>
                <w:szCs w:val="18"/>
                <w:lang w:val="en-US" w:eastAsia="en-US"/>
              </w:rPr>
              <w:t>2060.719</w:t>
            </w:r>
          </w:p>
        </w:tc>
        <w:tc>
          <w:tcPr>
            <w:tcW w:w="1200" w:type="dxa"/>
            <w:tcBorders>
              <w:top w:val="nil"/>
              <w:left w:val="nil"/>
              <w:bottom w:val="single" w:sz="4" w:space="0" w:color="auto"/>
              <w:right w:val="nil"/>
            </w:tcBorders>
            <w:shd w:val="clear" w:color="auto" w:fill="auto"/>
            <w:noWrap/>
            <w:vAlign w:val="bottom"/>
            <w:hideMark/>
          </w:tcPr>
          <w:p w14:paraId="0E627C28" w14:textId="77777777" w:rsidR="006B0A71" w:rsidRPr="00D4018F" w:rsidRDefault="006B0A71" w:rsidP="00D4018F">
            <w:pPr>
              <w:spacing w:line="240" w:lineRule="auto"/>
              <w:ind w:firstLine="0"/>
              <w:jc w:val="right"/>
              <w:rPr>
                <w:color w:val="000000"/>
                <w:sz w:val="18"/>
                <w:szCs w:val="18"/>
                <w:lang w:val="en-US" w:eastAsia="en-US"/>
              </w:rPr>
            </w:pPr>
            <w:r w:rsidRPr="00D4018F">
              <w:rPr>
                <w:color w:val="000000"/>
                <w:sz w:val="18"/>
                <w:szCs w:val="18"/>
                <w:lang w:val="en-US" w:eastAsia="en-US"/>
              </w:rPr>
              <w:t>2375.142</w:t>
            </w:r>
          </w:p>
        </w:tc>
        <w:tc>
          <w:tcPr>
            <w:tcW w:w="1200" w:type="dxa"/>
            <w:tcBorders>
              <w:top w:val="nil"/>
              <w:left w:val="nil"/>
              <w:bottom w:val="single" w:sz="4" w:space="0" w:color="auto"/>
              <w:right w:val="nil"/>
            </w:tcBorders>
            <w:shd w:val="clear" w:color="auto" w:fill="auto"/>
            <w:noWrap/>
            <w:vAlign w:val="bottom"/>
            <w:hideMark/>
          </w:tcPr>
          <w:p w14:paraId="7341CD4A" w14:textId="77777777" w:rsidR="006B0A71" w:rsidRPr="00D4018F" w:rsidRDefault="006B0A71" w:rsidP="00D4018F">
            <w:pPr>
              <w:spacing w:line="240" w:lineRule="auto"/>
              <w:ind w:firstLine="0"/>
              <w:jc w:val="right"/>
              <w:rPr>
                <w:color w:val="000000"/>
                <w:sz w:val="18"/>
                <w:szCs w:val="18"/>
                <w:lang w:val="en-US" w:eastAsia="en-US"/>
              </w:rPr>
            </w:pPr>
            <w:r w:rsidRPr="00D4018F">
              <w:rPr>
                <w:color w:val="000000"/>
                <w:sz w:val="18"/>
                <w:szCs w:val="18"/>
                <w:lang w:val="en-US" w:eastAsia="en-US"/>
              </w:rPr>
              <w:t>2600.125</w:t>
            </w:r>
          </w:p>
        </w:tc>
      </w:tr>
    </w:tbl>
    <w:p w14:paraId="077D0325" w14:textId="2844CA2E" w:rsidR="006B0A71" w:rsidRDefault="006B0A71">
      <w:pPr>
        <w:pStyle w:val="Kommentartext"/>
      </w:pPr>
    </w:p>
  </w:comment>
  <w:comment w:id="161" w:author="Wicht, Alexandra" w:date="2019-10-30T15:32:00Z" w:initials="WA">
    <w:p w14:paraId="01A5D4B5" w14:textId="39FDA02B" w:rsidR="006B0A71" w:rsidRPr="00AE6ECC" w:rsidRDefault="006B0A71" w:rsidP="00B64EC8">
      <w:pPr>
        <w:pStyle w:val="Kommentartext"/>
        <w:ind w:firstLine="0"/>
        <w:rPr>
          <w:lang w:val="en-US"/>
        </w:rPr>
      </w:pPr>
      <w:r>
        <w:rPr>
          <w:rStyle w:val="Kommentarzeichen"/>
        </w:rPr>
        <w:annotationRef/>
      </w:r>
      <w:r w:rsidRPr="00AE6ECC">
        <w:rPr>
          <w:lang w:val="en-US"/>
        </w:rPr>
        <w:t>Correct</w:t>
      </w:r>
    </w:p>
  </w:comment>
  <w:comment w:id="193" w:author="Clemens Lechner" w:date="2019-10-30T15:32:00Z" w:initials="">
    <w:p w14:paraId="575CC98B" w14:textId="77777777" w:rsidR="006B0A71" w:rsidRPr="00072474" w:rsidRDefault="006B0A71" w:rsidP="00BC26F2">
      <w:pPr>
        <w:widowControl w:val="0"/>
        <w:pBdr>
          <w:top w:val="nil"/>
          <w:left w:val="nil"/>
          <w:bottom w:val="nil"/>
          <w:right w:val="nil"/>
          <w:between w:val="nil"/>
        </w:pBdr>
        <w:spacing w:line="240" w:lineRule="auto"/>
        <w:ind w:firstLine="0"/>
        <w:rPr>
          <w:rFonts w:ascii="Arial" w:eastAsia="Arial" w:hAnsi="Arial" w:cs="Arial"/>
          <w:color w:val="000000"/>
          <w:sz w:val="22"/>
          <w:szCs w:val="22"/>
          <w:lang w:val="en-US"/>
        </w:rPr>
      </w:pPr>
      <w:r w:rsidRPr="00072474">
        <w:rPr>
          <w:rFonts w:ascii="Arial" w:eastAsia="Arial" w:hAnsi="Arial" w:cs="Arial"/>
          <w:color w:val="000000"/>
          <w:sz w:val="22"/>
          <w:szCs w:val="22"/>
          <w:lang w:val="en-US"/>
        </w:rPr>
        <w:t xml:space="preserve">Can you please construct a large table (akin to the one for the rank-order stabilities) that contains all change </w:t>
      </w:r>
      <w:proofErr w:type="gramStart"/>
      <w:r w:rsidRPr="00072474">
        <w:rPr>
          <w:rFonts w:ascii="Arial" w:eastAsia="Arial" w:hAnsi="Arial" w:cs="Arial"/>
          <w:color w:val="000000"/>
          <w:sz w:val="22"/>
          <w:szCs w:val="22"/>
          <w:lang w:val="en-US"/>
        </w:rPr>
        <w:t>scores</w:t>
      </w:r>
      <w:proofErr w:type="gramEnd"/>
    </w:p>
    <w:p w14:paraId="1DACB510" w14:textId="77777777" w:rsidR="006B0A71" w:rsidRPr="00072474" w:rsidRDefault="006B0A71" w:rsidP="00BC26F2">
      <w:pPr>
        <w:widowControl w:val="0"/>
        <w:pBdr>
          <w:top w:val="nil"/>
          <w:left w:val="nil"/>
          <w:bottom w:val="nil"/>
          <w:right w:val="nil"/>
          <w:between w:val="nil"/>
        </w:pBdr>
        <w:spacing w:line="240" w:lineRule="auto"/>
        <w:ind w:firstLine="0"/>
        <w:rPr>
          <w:rFonts w:ascii="Arial" w:eastAsia="Arial" w:hAnsi="Arial" w:cs="Arial"/>
          <w:color w:val="000000"/>
          <w:sz w:val="22"/>
          <w:szCs w:val="22"/>
          <w:lang w:val="en-US"/>
        </w:rPr>
      </w:pPr>
      <w:r w:rsidRPr="00072474">
        <w:rPr>
          <w:rFonts w:ascii="Arial" w:eastAsia="Arial" w:hAnsi="Arial" w:cs="Arial"/>
          <w:color w:val="000000"/>
          <w:sz w:val="22"/>
          <w:szCs w:val="22"/>
          <w:lang w:val="en-US"/>
        </w:rPr>
        <w:t xml:space="preserve"> - PIAAC-L and NEPS (heading 1)</w:t>
      </w:r>
    </w:p>
    <w:p w14:paraId="05AAD8F2" w14:textId="77777777" w:rsidR="006B0A71" w:rsidRPr="00072474" w:rsidRDefault="006B0A71" w:rsidP="00BC26F2">
      <w:pPr>
        <w:widowControl w:val="0"/>
        <w:pBdr>
          <w:top w:val="nil"/>
          <w:left w:val="nil"/>
          <w:bottom w:val="nil"/>
          <w:right w:val="nil"/>
          <w:between w:val="nil"/>
        </w:pBdr>
        <w:spacing w:line="240" w:lineRule="auto"/>
        <w:ind w:firstLine="0"/>
        <w:rPr>
          <w:rFonts w:ascii="Arial" w:eastAsia="Arial" w:hAnsi="Arial" w:cs="Arial"/>
          <w:color w:val="000000"/>
          <w:sz w:val="22"/>
          <w:szCs w:val="22"/>
          <w:lang w:val="en-US"/>
        </w:rPr>
      </w:pPr>
      <w:r w:rsidRPr="00072474">
        <w:rPr>
          <w:rFonts w:ascii="Arial" w:eastAsia="Arial" w:hAnsi="Arial" w:cs="Arial"/>
          <w:color w:val="000000"/>
          <w:sz w:val="22"/>
          <w:szCs w:val="22"/>
          <w:lang w:val="en-US"/>
        </w:rPr>
        <w:t>- literacy and numeracy (heading 2)</w:t>
      </w:r>
    </w:p>
    <w:p w14:paraId="06515CE3" w14:textId="77777777" w:rsidR="006B0A71" w:rsidRPr="00072474" w:rsidRDefault="006B0A71" w:rsidP="00BC26F2">
      <w:pPr>
        <w:widowControl w:val="0"/>
        <w:pBdr>
          <w:top w:val="nil"/>
          <w:left w:val="nil"/>
          <w:bottom w:val="nil"/>
          <w:right w:val="nil"/>
          <w:between w:val="nil"/>
        </w:pBdr>
        <w:spacing w:line="240" w:lineRule="auto"/>
        <w:ind w:firstLine="0"/>
        <w:rPr>
          <w:rFonts w:ascii="Arial" w:eastAsia="Arial" w:hAnsi="Arial" w:cs="Arial"/>
          <w:color w:val="000000"/>
          <w:sz w:val="22"/>
          <w:szCs w:val="22"/>
          <w:lang w:val="en-US"/>
        </w:rPr>
      </w:pPr>
      <w:r w:rsidRPr="00072474">
        <w:rPr>
          <w:rFonts w:ascii="Arial" w:eastAsia="Arial" w:hAnsi="Arial" w:cs="Arial"/>
          <w:color w:val="000000"/>
          <w:sz w:val="22"/>
          <w:szCs w:val="22"/>
          <w:lang w:val="en-US"/>
        </w:rPr>
        <w:t>- Total sample (row 1) and subgroups (subsequent rows)</w:t>
      </w:r>
    </w:p>
    <w:p w14:paraId="7A6520F1" w14:textId="77777777" w:rsidR="006B0A71" w:rsidRPr="00072474" w:rsidRDefault="006B0A71" w:rsidP="00BC26F2">
      <w:pPr>
        <w:widowControl w:val="0"/>
        <w:pBdr>
          <w:top w:val="nil"/>
          <w:left w:val="nil"/>
          <w:bottom w:val="nil"/>
          <w:right w:val="nil"/>
          <w:between w:val="nil"/>
        </w:pBdr>
        <w:spacing w:line="240" w:lineRule="auto"/>
        <w:ind w:firstLine="0"/>
        <w:rPr>
          <w:rFonts w:ascii="Arial" w:eastAsia="Arial" w:hAnsi="Arial" w:cs="Arial"/>
          <w:color w:val="000000"/>
          <w:sz w:val="22"/>
          <w:szCs w:val="22"/>
          <w:lang w:val="en-US"/>
        </w:rPr>
      </w:pPr>
    </w:p>
    <w:p w14:paraId="14ADAB66" w14:textId="77777777" w:rsidR="006B0A71" w:rsidRPr="00072474" w:rsidRDefault="006B0A71" w:rsidP="00BC26F2">
      <w:pPr>
        <w:widowControl w:val="0"/>
        <w:pBdr>
          <w:top w:val="nil"/>
          <w:left w:val="nil"/>
          <w:bottom w:val="nil"/>
          <w:right w:val="nil"/>
          <w:between w:val="nil"/>
        </w:pBdr>
        <w:spacing w:line="240" w:lineRule="auto"/>
        <w:ind w:firstLine="0"/>
        <w:rPr>
          <w:rFonts w:ascii="Arial" w:eastAsia="Arial" w:hAnsi="Arial" w:cs="Arial"/>
          <w:color w:val="000000"/>
          <w:sz w:val="22"/>
          <w:szCs w:val="22"/>
          <w:lang w:val="en-US"/>
        </w:rPr>
      </w:pPr>
      <w:r w:rsidRPr="00072474">
        <w:rPr>
          <w:rFonts w:ascii="Arial" w:eastAsia="Arial" w:hAnsi="Arial" w:cs="Arial"/>
          <w:color w:val="000000"/>
          <w:sz w:val="22"/>
          <w:szCs w:val="22"/>
          <w:lang w:val="en-US"/>
        </w:rPr>
        <w:t>In think this table, too, should fit on one page.</w:t>
      </w:r>
    </w:p>
    <w:p w14:paraId="6595269E" w14:textId="77777777" w:rsidR="006B0A71" w:rsidRPr="00072474" w:rsidRDefault="006B0A71" w:rsidP="00BC26F2">
      <w:pPr>
        <w:widowControl w:val="0"/>
        <w:pBdr>
          <w:top w:val="nil"/>
          <w:left w:val="nil"/>
          <w:bottom w:val="nil"/>
          <w:right w:val="nil"/>
          <w:between w:val="nil"/>
        </w:pBdr>
        <w:spacing w:line="240" w:lineRule="auto"/>
        <w:ind w:firstLine="0"/>
        <w:rPr>
          <w:rFonts w:ascii="Arial" w:eastAsia="Arial" w:hAnsi="Arial" w:cs="Arial"/>
          <w:color w:val="000000"/>
          <w:sz w:val="22"/>
          <w:szCs w:val="22"/>
          <w:lang w:val="en-US"/>
        </w:rPr>
      </w:pPr>
    </w:p>
    <w:p w14:paraId="25F76EF1" w14:textId="77777777" w:rsidR="006B0A71" w:rsidRPr="00072474" w:rsidRDefault="006B0A71" w:rsidP="00BC26F2">
      <w:pPr>
        <w:widowControl w:val="0"/>
        <w:pBdr>
          <w:top w:val="nil"/>
          <w:left w:val="nil"/>
          <w:bottom w:val="nil"/>
          <w:right w:val="nil"/>
          <w:between w:val="nil"/>
        </w:pBdr>
        <w:spacing w:line="240" w:lineRule="auto"/>
        <w:ind w:firstLine="0"/>
        <w:rPr>
          <w:rFonts w:ascii="Arial" w:eastAsia="Arial" w:hAnsi="Arial" w:cs="Arial"/>
          <w:color w:val="000000"/>
          <w:sz w:val="22"/>
          <w:szCs w:val="22"/>
          <w:lang w:val="en-US"/>
        </w:rPr>
      </w:pPr>
      <w:r w:rsidRPr="00072474">
        <w:rPr>
          <w:rFonts w:ascii="Arial" w:eastAsia="Arial" w:hAnsi="Arial" w:cs="Arial"/>
          <w:color w:val="000000"/>
          <w:sz w:val="22"/>
          <w:szCs w:val="22"/>
          <w:lang w:val="en-US"/>
        </w:rPr>
        <w:t xml:space="preserve">+brittagauly@gmail.com </w:t>
      </w:r>
    </w:p>
    <w:p w14:paraId="2067CA7A" w14:textId="77777777" w:rsidR="006B0A71" w:rsidRPr="00072474" w:rsidRDefault="006B0A71" w:rsidP="00BC26F2">
      <w:pPr>
        <w:widowControl w:val="0"/>
        <w:pBdr>
          <w:top w:val="nil"/>
          <w:left w:val="nil"/>
          <w:bottom w:val="nil"/>
          <w:right w:val="nil"/>
          <w:between w:val="nil"/>
        </w:pBdr>
        <w:spacing w:line="240" w:lineRule="auto"/>
        <w:ind w:firstLine="0"/>
        <w:rPr>
          <w:rFonts w:ascii="Arial" w:eastAsia="Arial" w:hAnsi="Arial" w:cs="Arial"/>
          <w:color w:val="000000"/>
          <w:sz w:val="22"/>
          <w:szCs w:val="22"/>
          <w:lang w:val="en-US"/>
        </w:rPr>
      </w:pPr>
      <w:r w:rsidRPr="00072474">
        <w:rPr>
          <w:rFonts w:ascii="Arial" w:eastAsia="Arial" w:hAnsi="Arial" w:cs="Arial"/>
          <w:color w:val="000000"/>
          <w:sz w:val="22"/>
          <w:szCs w:val="22"/>
          <w:lang w:val="en-US"/>
        </w:rPr>
        <w:t>+alexandra.wicht@gesis.org</w:t>
      </w:r>
    </w:p>
    <w:p w14:paraId="48CF6344" w14:textId="77777777" w:rsidR="006B0A71" w:rsidRPr="00072474" w:rsidRDefault="006B0A71" w:rsidP="00BC26F2">
      <w:pPr>
        <w:widowControl w:val="0"/>
        <w:pBdr>
          <w:top w:val="nil"/>
          <w:left w:val="nil"/>
          <w:bottom w:val="nil"/>
          <w:right w:val="nil"/>
          <w:between w:val="nil"/>
        </w:pBdr>
        <w:spacing w:line="240" w:lineRule="auto"/>
        <w:ind w:firstLine="0"/>
        <w:rPr>
          <w:rFonts w:ascii="Arial" w:eastAsia="Arial" w:hAnsi="Arial" w:cs="Arial"/>
          <w:color w:val="000000"/>
          <w:sz w:val="22"/>
          <w:szCs w:val="22"/>
          <w:lang w:val="en-US"/>
        </w:rPr>
      </w:pPr>
      <w:r w:rsidRPr="00072474">
        <w:rPr>
          <w:rFonts w:ascii="Arial" w:eastAsia="Arial" w:hAnsi="Arial" w:cs="Arial"/>
          <w:color w:val="000000"/>
          <w:sz w:val="22"/>
          <w:szCs w:val="22"/>
          <w:lang w:val="en-US"/>
        </w:rPr>
        <w:t xml:space="preserve">_Britta Gauly </w:t>
      </w:r>
      <w:proofErr w:type="spellStart"/>
      <w:r w:rsidRPr="00072474">
        <w:rPr>
          <w:rFonts w:ascii="Arial" w:eastAsia="Arial" w:hAnsi="Arial" w:cs="Arial"/>
          <w:color w:val="000000"/>
          <w:sz w:val="22"/>
          <w:szCs w:val="22"/>
          <w:lang w:val="en-US"/>
        </w:rPr>
        <w:t>zugewiesen</w:t>
      </w:r>
      <w:proofErr w:type="spellEnd"/>
      <w:r w:rsidRPr="00072474">
        <w:rPr>
          <w:rFonts w:ascii="Arial" w:eastAsia="Arial" w:hAnsi="Arial" w:cs="Arial"/>
          <w:color w:val="000000"/>
          <w:sz w:val="22"/>
          <w:szCs w:val="22"/>
          <w:lang w:val="en-US"/>
        </w:rPr>
        <w:t>_</w:t>
      </w:r>
    </w:p>
  </w:comment>
  <w:comment w:id="194" w:author="Miyamoto, Ai" w:date="2019-10-30T15:32:00Z" w:initials="MA">
    <w:p w14:paraId="4C69971B" w14:textId="0E8133CA" w:rsidR="006B0A71" w:rsidRPr="00CB357F" w:rsidRDefault="006B0A71">
      <w:pPr>
        <w:pStyle w:val="Kommentartext"/>
        <w:rPr>
          <w:lang w:val="en-US"/>
        </w:rPr>
      </w:pPr>
      <w:r>
        <w:rPr>
          <w:rStyle w:val="Kommentarzeichen"/>
        </w:rPr>
        <w:annotationRef/>
      </w:r>
      <w:r w:rsidRPr="00CB357F">
        <w:rPr>
          <w:lang w:val="en-US"/>
        </w:rPr>
        <w:t>You mean figure 2?</w:t>
      </w:r>
    </w:p>
  </w:comment>
  <w:comment w:id="197" w:author="Miyamoto, Ai" w:date="2019-10-30T15:32:00Z" w:initials="MA">
    <w:p w14:paraId="07DAC324" w14:textId="0CD420EF" w:rsidR="006B0A71" w:rsidRPr="00BA7C24" w:rsidRDefault="006B0A71">
      <w:pPr>
        <w:pStyle w:val="Kommentartext"/>
        <w:rPr>
          <w:lang w:val="en-US"/>
        </w:rPr>
      </w:pPr>
      <w:r>
        <w:rPr>
          <w:rStyle w:val="Kommentarzeichen"/>
        </w:rPr>
        <w:annotationRef/>
      </w:r>
      <w:r w:rsidRPr="00BA7C24">
        <w:rPr>
          <w:lang w:val="en-US"/>
        </w:rPr>
        <w:t>You mean figure 2, which is the distribution of the skills (histogram) right?</w:t>
      </w:r>
    </w:p>
  </w:comment>
  <w:comment w:id="201" w:author="Clemens Lechner" w:date="2019-10-30T17:10:00Z" w:initials="CLE">
    <w:p w14:paraId="2DEA01BA" w14:textId="457232E6" w:rsidR="006B0A71" w:rsidRDefault="006B0A71">
      <w:pPr>
        <w:pStyle w:val="Kommentartext"/>
        <w:rPr>
          <w:lang w:val="en-US"/>
        </w:rPr>
      </w:pPr>
      <w:r>
        <w:rPr>
          <w:rStyle w:val="Kommentarzeichen"/>
        </w:rPr>
        <w:annotationRef/>
      </w:r>
      <w:r w:rsidRPr="009D4F26">
        <w:rPr>
          <w:lang w:val="en-US"/>
        </w:rPr>
        <w:t xml:space="preserve">@Ai, there is an error in Table 4 such </w:t>
      </w:r>
      <w:r>
        <w:rPr>
          <w:lang w:val="en-US"/>
        </w:rPr>
        <w:t>that I cannot yet complete this paragraph. You can just leave it out for NEPS.</w:t>
      </w:r>
    </w:p>
    <w:p w14:paraId="13682C19" w14:textId="77777777" w:rsidR="00604594" w:rsidRDefault="00604594">
      <w:pPr>
        <w:pStyle w:val="Kommentartext"/>
        <w:rPr>
          <w:lang w:val="en-US"/>
        </w:rPr>
      </w:pPr>
    </w:p>
    <w:p w14:paraId="1E70760E" w14:textId="5B6DA8B0" w:rsidR="00604594" w:rsidRPr="009D4F26" w:rsidRDefault="00604594">
      <w:pPr>
        <w:pStyle w:val="Kommentartext"/>
        <w:rPr>
          <w:lang w:val="en-US"/>
        </w:rPr>
      </w:pPr>
      <w:r w:rsidRPr="00604594">
        <w:rPr>
          <w:color w:val="FF0000"/>
          <w:lang w:val="en-US"/>
        </w:rPr>
        <w:t>Ok (Ai)</w:t>
      </w:r>
    </w:p>
  </w:comment>
  <w:comment w:id="202" w:author="Clemens Lechner" w:date="2019-10-31T11:29:00Z" w:initials="CLE">
    <w:p w14:paraId="758B95FB" w14:textId="00E4014B" w:rsidR="006B0A71" w:rsidRDefault="006B0A71">
      <w:pPr>
        <w:pStyle w:val="Kommentartext"/>
        <w:rPr>
          <w:lang w:val="en-US"/>
        </w:rPr>
      </w:pPr>
      <w:r>
        <w:rPr>
          <w:rStyle w:val="Kommentarzeichen"/>
        </w:rPr>
        <w:annotationRef/>
      </w:r>
      <w:r w:rsidRPr="005C00C3">
        <w:rPr>
          <w:lang w:val="en-US"/>
        </w:rPr>
        <w:t>@AI: You</w:t>
      </w:r>
      <w:r>
        <w:rPr>
          <w:lang w:val="en-US"/>
        </w:rPr>
        <w:t xml:space="preserve"> can now complete the paragraph, following the structure I developed for PIAAC. </w:t>
      </w:r>
    </w:p>
    <w:p w14:paraId="25A42155" w14:textId="6CC6114C" w:rsidR="00604594" w:rsidRPr="005C00C3" w:rsidRDefault="00604594" w:rsidP="00E8051F">
      <w:pPr>
        <w:pStyle w:val="Kommentartext"/>
        <w:ind w:firstLine="0"/>
        <w:rPr>
          <w:lang w:val="en-US"/>
        </w:rPr>
      </w:pPr>
      <w:r>
        <w:rPr>
          <w:color w:val="FF0000"/>
          <w:lang w:val="en-US"/>
        </w:rPr>
        <w:t>Done</w:t>
      </w:r>
      <w:r w:rsidRPr="00604594">
        <w:rPr>
          <w:color w:val="FF0000"/>
          <w:lang w:val="en-US"/>
        </w:rPr>
        <w:t xml:space="preserve"> (Ai)</w:t>
      </w:r>
    </w:p>
  </w:comment>
  <w:comment w:id="203" w:author="Clemens Lechner" w:date="2019-10-30T15:32:00Z" w:initials="">
    <w:p w14:paraId="000000AD" w14:textId="77777777" w:rsidR="006B0A71" w:rsidRPr="00072474" w:rsidRDefault="006B0A71">
      <w:pPr>
        <w:widowControl w:val="0"/>
        <w:pBdr>
          <w:top w:val="nil"/>
          <w:left w:val="nil"/>
          <w:bottom w:val="nil"/>
          <w:right w:val="nil"/>
          <w:between w:val="nil"/>
        </w:pBdr>
        <w:spacing w:line="240" w:lineRule="auto"/>
        <w:ind w:firstLine="0"/>
        <w:rPr>
          <w:rFonts w:ascii="Arial" w:eastAsia="Arial" w:hAnsi="Arial" w:cs="Arial"/>
          <w:color w:val="000000"/>
          <w:sz w:val="22"/>
          <w:szCs w:val="22"/>
          <w:lang w:val="en-US"/>
        </w:rPr>
      </w:pPr>
      <w:r w:rsidRPr="00072474">
        <w:rPr>
          <w:rFonts w:ascii="Arial" w:eastAsia="Arial" w:hAnsi="Arial" w:cs="Arial"/>
          <w:color w:val="000000"/>
          <w:sz w:val="22"/>
          <w:szCs w:val="22"/>
          <w:lang w:val="en-US"/>
        </w:rPr>
        <w:t xml:space="preserve">We </w:t>
      </w:r>
      <w:proofErr w:type="gramStart"/>
      <w:r w:rsidRPr="00072474">
        <w:rPr>
          <w:rFonts w:ascii="Arial" w:eastAsia="Arial" w:hAnsi="Arial" w:cs="Arial"/>
          <w:color w:val="000000"/>
          <w:sz w:val="22"/>
          <w:szCs w:val="22"/>
          <w:lang w:val="en-US"/>
        </w:rPr>
        <w:t>have to</w:t>
      </w:r>
      <w:proofErr w:type="gramEnd"/>
      <w:r w:rsidRPr="00072474">
        <w:rPr>
          <w:rFonts w:ascii="Arial" w:eastAsia="Arial" w:hAnsi="Arial" w:cs="Arial"/>
          <w:color w:val="000000"/>
          <w:sz w:val="22"/>
          <w:szCs w:val="22"/>
          <w:lang w:val="en-US"/>
        </w:rPr>
        <w:t xml:space="preserve"> double-check with the NEPS Data Center whether the data are legit.</w:t>
      </w:r>
    </w:p>
    <w:p w14:paraId="000000AE" w14:textId="77777777" w:rsidR="006B0A71" w:rsidRPr="00072474" w:rsidRDefault="006B0A71">
      <w:pPr>
        <w:widowControl w:val="0"/>
        <w:pBdr>
          <w:top w:val="nil"/>
          <w:left w:val="nil"/>
          <w:bottom w:val="nil"/>
          <w:right w:val="nil"/>
          <w:between w:val="nil"/>
        </w:pBdr>
        <w:spacing w:line="240" w:lineRule="auto"/>
        <w:ind w:firstLine="0"/>
        <w:rPr>
          <w:rFonts w:ascii="Arial" w:eastAsia="Arial" w:hAnsi="Arial" w:cs="Arial"/>
          <w:color w:val="000000"/>
          <w:sz w:val="22"/>
          <w:szCs w:val="22"/>
          <w:lang w:val="en-US"/>
        </w:rPr>
      </w:pPr>
    </w:p>
    <w:p w14:paraId="000000AF" w14:textId="77777777" w:rsidR="006B0A71" w:rsidRPr="00072474" w:rsidRDefault="006B0A71">
      <w:pPr>
        <w:widowControl w:val="0"/>
        <w:pBdr>
          <w:top w:val="nil"/>
          <w:left w:val="nil"/>
          <w:bottom w:val="nil"/>
          <w:right w:val="nil"/>
          <w:between w:val="nil"/>
        </w:pBdr>
        <w:spacing w:line="240" w:lineRule="auto"/>
        <w:ind w:firstLine="0"/>
        <w:rPr>
          <w:rFonts w:ascii="Arial" w:eastAsia="Arial" w:hAnsi="Arial" w:cs="Arial"/>
          <w:color w:val="000000"/>
          <w:sz w:val="22"/>
          <w:szCs w:val="22"/>
          <w:lang w:val="en-US"/>
        </w:rPr>
      </w:pPr>
      <w:r w:rsidRPr="00072474">
        <w:rPr>
          <w:rFonts w:ascii="Arial" w:eastAsia="Arial" w:hAnsi="Arial" w:cs="Arial"/>
          <w:color w:val="000000"/>
          <w:sz w:val="22"/>
          <w:szCs w:val="22"/>
          <w:lang w:val="en-US"/>
        </w:rPr>
        <w:t xml:space="preserve">Moreover, I think we </w:t>
      </w:r>
      <w:proofErr w:type="gramStart"/>
      <w:r w:rsidRPr="00072474">
        <w:rPr>
          <w:rFonts w:ascii="Arial" w:eastAsia="Arial" w:hAnsi="Arial" w:cs="Arial"/>
          <w:color w:val="000000"/>
          <w:sz w:val="22"/>
          <w:szCs w:val="22"/>
          <w:lang w:val="en-US"/>
        </w:rPr>
        <w:t>have to</w:t>
      </w:r>
      <w:proofErr w:type="gramEnd"/>
      <w:r w:rsidRPr="00072474">
        <w:rPr>
          <w:rFonts w:ascii="Arial" w:eastAsia="Arial" w:hAnsi="Arial" w:cs="Arial"/>
          <w:color w:val="000000"/>
          <w:sz w:val="22"/>
          <w:szCs w:val="22"/>
          <w:lang w:val="en-US"/>
        </w:rPr>
        <w:t xml:space="preserve"> explain this in more depth.</w:t>
      </w:r>
    </w:p>
  </w:comment>
  <w:comment w:id="205" w:author="Clemens Lechner" w:date="2019-10-30T15:32:00Z" w:initials="CLE">
    <w:p w14:paraId="7990E790" w14:textId="497CA895" w:rsidR="006B0A71" w:rsidRPr="0071306C" w:rsidRDefault="006B0A71">
      <w:pPr>
        <w:pStyle w:val="Kommentartext"/>
        <w:rPr>
          <w:lang w:val="en-US"/>
        </w:rPr>
      </w:pPr>
      <w:r>
        <w:rPr>
          <w:rStyle w:val="Kommentarzeichen"/>
        </w:rPr>
        <w:annotationRef/>
      </w:r>
      <w:r w:rsidRPr="0071306C">
        <w:rPr>
          <w:lang w:val="en-US"/>
        </w:rPr>
        <w:t xml:space="preserve">Table </w:t>
      </w:r>
      <w:proofErr w:type="gramStart"/>
      <w:r w:rsidRPr="0071306C">
        <w:rPr>
          <w:lang w:val="en-US"/>
        </w:rPr>
        <w:t>not complete</w:t>
      </w:r>
      <w:proofErr w:type="gramEnd"/>
      <w:r w:rsidRPr="0071306C">
        <w:rPr>
          <w:lang w:val="en-US"/>
        </w:rPr>
        <w:t xml:space="preserve"> yet. We need to leave out</w:t>
      </w:r>
    </w:p>
  </w:comment>
  <w:comment w:id="206" w:author="BG" w:date="2019-10-30T15:32:00Z" w:initials="BG">
    <w:p w14:paraId="63E3BE80" w14:textId="05F013A1" w:rsidR="006B0A71" w:rsidRPr="00C934B0" w:rsidRDefault="006B0A71">
      <w:pPr>
        <w:pStyle w:val="Kommentartext"/>
        <w:rPr>
          <w:lang w:val="en-US"/>
        </w:rPr>
      </w:pPr>
      <w:r>
        <w:rPr>
          <w:rStyle w:val="Kommentarzeichen"/>
        </w:rPr>
        <w:annotationRef/>
      </w:r>
      <w:r w:rsidRPr="00C934B0">
        <w:rPr>
          <w:lang w:val="en-US"/>
        </w:rPr>
        <w:t>So far:</w:t>
      </w:r>
    </w:p>
    <w:p w14:paraId="473E9A1E" w14:textId="77777777" w:rsidR="006B0A71" w:rsidRPr="00C934B0" w:rsidRDefault="006B0A71">
      <w:pPr>
        <w:pStyle w:val="Kommentartext"/>
        <w:rPr>
          <w:lang w:val="en-US"/>
        </w:rPr>
      </w:pPr>
    </w:p>
    <w:p w14:paraId="58ACEF5B" w14:textId="69B5FA34" w:rsidR="006B0A71" w:rsidRPr="00B110CA" w:rsidRDefault="006B0A71" w:rsidP="00B110CA">
      <w:pPr>
        <w:pStyle w:val="Kommentartext"/>
        <w:numPr>
          <w:ilvl w:val="0"/>
          <w:numId w:val="4"/>
        </w:numPr>
        <w:rPr>
          <w:lang w:val="en-US"/>
        </w:rPr>
      </w:pPr>
      <w:r w:rsidRPr="00B110CA">
        <w:rPr>
          <w:lang w:val="en-US"/>
        </w:rPr>
        <w:t xml:space="preserve">„Raw </w:t>
      </w:r>
      <w:proofErr w:type="gramStart"/>
      <w:r w:rsidRPr="00B110CA">
        <w:rPr>
          <w:lang w:val="en-US"/>
        </w:rPr>
        <w:t>RCI“ in</w:t>
      </w:r>
      <w:proofErr w:type="gramEnd"/>
      <w:r w:rsidRPr="00B110CA">
        <w:rPr>
          <w:lang w:val="en-US"/>
        </w:rPr>
        <w:t xml:space="preserve"> Table 4 (ex</w:t>
      </w:r>
      <w:r>
        <w:rPr>
          <w:lang w:val="en-US"/>
        </w:rPr>
        <w:t>clude?)</w:t>
      </w:r>
    </w:p>
    <w:p w14:paraId="750F4A63" w14:textId="3D25AB42" w:rsidR="006B0A71" w:rsidRDefault="006B0A71" w:rsidP="00B110CA">
      <w:pPr>
        <w:pStyle w:val="Kommentartext"/>
        <w:numPr>
          <w:ilvl w:val="0"/>
          <w:numId w:val="4"/>
        </w:numPr>
        <w:rPr>
          <w:lang w:val="en-US"/>
        </w:rPr>
      </w:pPr>
      <w:r w:rsidRPr="00B110CA">
        <w:rPr>
          <w:lang w:val="en-US"/>
        </w:rPr>
        <w:t>Share of respondents with R</w:t>
      </w:r>
      <w:r>
        <w:rPr>
          <w:lang w:val="en-US"/>
        </w:rPr>
        <w:t>CI &gt;/&lt; +/- 1.96/1.99 for PIAAC in Table 5</w:t>
      </w:r>
    </w:p>
    <w:p w14:paraId="5D1B0A8D" w14:textId="5EFD4D65" w:rsidR="006B0A71" w:rsidRDefault="006B0A71" w:rsidP="00B110CA">
      <w:pPr>
        <w:pStyle w:val="Kommentartext"/>
        <w:numPr>
          <w:ilvl w:val="0"/>
          <w:numId w:val="4"/>
        </w:numPr>
        <w:rPr>
          <w:lang w:val="en-US"/>
        </w:rPr>
      </w:pPr>
      <w:r w:rsidRPr="00B110CA">
        <w:rPr>
          <w:lang w:val="en-US"/>
        </w:rPr>
        <w:t>Share of respondents with R</w:t>
      </w:r>
      <w:r>
        <w:rPr>
          <w:lang w:val="en-US"/>
        </w:rPr>
        <w:t>CI &gt;/&lt; +/- 1.96/1.99 for NEPS in Table 6</w:t>
      </w:r>
    </w:p>
    <w:p w14:paraId="7D68759F" w14:textId="77777777" w:rsidR="006B0A71" w:rsidRPr="00B110CA" w:rsidRDefault="006B0A71" w:rsidP="00B110CA">
      <w:pPr>
        <w:pStyle w:val="Kommentartext"/>
        <w:ind w:firstLine="0"/>
        <w:rPr>
          <w:lang w:val="en-US"/>
        </w:rPr>
      </w:pPr>
    </w:p>
  </w:comment>
  <w:comment w:id="209" w:author="Clemens Lechner" w:date="2019-10-30T15:32:00Z" w:initials="">
    <w:p w14:paraId="000000B5" w14:textId="77777777" w:rsidR="006B0A71" w:rsidRPr="00072474" w:rsidRDefault="006B0A71">
      <w:pPr>
        <w:widowControl w:val="0"/>
        <w:pBdr>
          <w:top w:val="nil"/>
          <w:left w:val="nil"/>
          <w:bottom w:val="nil"/>
          <w:right w:val="nil"/>
          <w:between w:val="nil"/>
        </w:pBdr>
        <w:spacing w:line="240" w:lineRule="auto"/>
        <w:ind w:firstLine="0"/>
        <w:rPr>
          <w:rFonts w:ascii="Arial" w:eastAsia="Arial" w:hAnsi="Arial" w:cs="Arial"/>
          <w:color w:val="000000"/>
          <w:sz w:val="22"/>
          <w:szCs w:val="22"/>
          <w:lang w:val="en-US"/>
        </w:rPr>
      </w:pPr>
      <w:r w:rsidRPr="00072474">
        <w:rPr>
          <w:rFonts w:ascii="Arial" w:eastAsia="Arial" w:hAnsi="Arial" w:cs="Arial"/>
          <w:color w:val="000000"/>
          <w:sz w:val="22"/>
          <w:szCs w:val="22"/>
          <w:lang w:val="en-US"/>
        </w:rPr>
        <w:t>Important phenomena to keep in mind:</w:t>
      </w:r>
    </w:p>
    <w:p w14:paraId="000000B6" w14:textId="77777777" w:rsidR="006B0A71" w:rsidRPr="00072474" w:rsidRDefault="006B0A71">
      <w:pPr>
        <w:widowControl w:val="0"/>
        <w:pBdr>
          <w:top w:val="nil"/>
          <w:left w:val="nil"/>
          <w:bottom w:val="nil"/>
          <w:right w:val="nil"/>
          <w:between w:val="nil"/>
        </w:pBdr>
        <w:spacing w:line="240" w:lineRule="auto"/>
        <w:ind w:firstLine="0"/>
        <w:rPr>
          <w:rFonts w:ascii="Arial" w:eastAsia="Arial" w:hAnsi="Arial" w:cs="Arial"/>
          <w:color w:val="000000"/>
          <w:sz w:val="22"/>
          <w:szCs w:val="22"/>
          <w:lang w:val="en-US"/>
        </w:rPr>
      </w:pPr>
      <w:r w:rsidRPr="00072474">
        <w:rPr>
          <w:rFonts w:ascii="Arial" w:eastAsia="Arial" w:hAnsi="Arial" w:cs="Arial"/>
          <w:color w:val="000000"/>
          <w:sz w:val="22"/>
          <w:szCs w:val="22"/>
          <w:lang w:val="en-US"/>
        </w:rPr>
        <w:t>- Regression to the mean</w:t>
      </w:r>
    </w:p>
    <w:p w14:paraId="000000B7" w14:textId="77777777" w:rsidR="006B0A71" w:rsidRPr="00072474" w:rsidRDefault="006B0A71">
      <w:pPr>
        <w:widowControl w:val="0"/>
        <w:pBdr>
          <w:top w:val="nil"/>
          <w:left w:val="nil"/>
          <w:bottom w:val="nil"/>
          <w:right w:val="nil"/>
          <w:between w:val="nil"/>
        </w:pBdr>
        <w:spacing w:line="240" w:lineRule="auto"/>
        <w:ind w:firstLine="0"/>
        <w:rPr>
          <w:rFonts w:ascii="Arial" w:eastAsia="Arial" w:hAnsi="Arial" w:cs="Arial"/>
          <w:color w:val="000000"/>
          <w:sz w:val="22"/>
          <w:szCs w:val="22"/>
          <w:lang w:val="en-US"/>
        </w:rPr>
      </w:pPr>
      <w:r w:rsidRPr="00072474">
        <w:rPr>
          <w:rFonts w:ascii="Arial" w:eastAsia="Arial" w:hAnsi="Arial" w:cs="Arial"/>
          <w:color w:val="000000"/>
          <w:sz w:val="22"/>
          <w:szCs w:val="22"/>
          <w:lang w:val="en-US"/>
        </w:rPr>
        <w:t>- Ceiling effects</w:t>
      </w:r>
    </w:p>
  </w:comment>
  <w:comment w:id="210" w:author="Clemens Lechner" w:date="2019-10-30T15:32:00Z" w:initials="">
    <w:p w14:paraId="000000B8" w14:textId="77777777" w:rsidR="006B0A71" w:rsidRPr="00072474" w:rsidRDefault="006B0A71">
      <w:pPr>
        <w:widowControl w:val="0"/>
        <w:pBdr>
          <w:top w:val="nil"/>
          <w:left w:val="nil"/>
          <w:bottom w:val="nil"/>
          <w:right w:val="nil"/>
          <w:between w:val="nil"/>
        </w:pBdr>
        <w:spacing w:line="240" w:lineRule="auto"/>
        <w:ind w:firstLine="0"/>
        <w:rPr>
          <w:rFonts w:ascii="Arial" w:eastAsia="Arial" w:hAnsi="Arial" w:cs="Arial"/>
          <w:color w:val="000000"/>
          <w:sz w:val="22"/>
          <w:szCs w:val="22"/>
          <w:lang w:val="en-US"/>
        </w:rPr>
      </w:pPr>
      <w:r w:rsidRPr="00072474">
        <w:rPr>
          <w:rFonts w:ascii="Arial" w:eastAsia="Arial" w:hAnsi="Arial" w:cs="Arial"/>
          <w:color w:val="000000"/>
          <w:sz w:val="22"/>
          <w:szCs w:val="22"/>
          <w:lang w:val="en-US"/>
        </w:rPr>
        <w:t>The most consistent subgroup difference in the rank-order consistency is between age groups.</w:t>
      </w:r>
    </w:p>
    <w:p w14:paraId="000000B9" w14:textId="77777777" w:rsidR="006B0A71" w:rsidRPr="00072474" w:rsidRDefault="006B0A71">
      <w:pPr>
        <w:widowControl w:val="0"/>
        <w:pBdr>
          <w:top w:val="nil"/>
          <w:left w:val="nil"/>
          <w:bottom w:val="nil"/>
          <w:right w:val="nil"/>
          <w:between w:val="nil"/>
        </w:pBdr>
        <w:spacing w:line="240" w:lineRule="auto"/>
        <w:ind w:firstLine="0"/>
        <w:rPr>
          <w:rFonts w:ascii="Arial" w:eastAsia="Arial" w:hAnsi="Arial" w:cs="Arial"/>
          <w:color w:val="000000"/>
          <w:sz w:val="22"/>
          <w:szCs w:val="22"/>
          <w:lang w:val="en-US"/>
        </w:rPr>
      </w:pPr>
      <w:r w:rsidRPr="00072474">
        <w:rPr>
          <w:rFonts w:ascii="Arial" w:eastAsia="Arial" w:hAnsi="Arial" w:cs="Arial"/>
          <w:color w:val="000000"/>
          <w:sz w:val="22"/>
          <w:szCs w:val="22"/>
          <w:lang w:val="en-US"/>
        </w:rPr>
        <w:t xml:space="preserve"> Rank-order stability is lower in higher age groups.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5E7E46" w15:done="0"/>
  <w15:commentEx w15:paraId="629DA606" w15:done="0"/>
  <w15:commentEx w15:paraId="000000BA" w15:done="0"/>
  <w15:commentEx w15:paraId="0FEC346B" w15:paraIdParent="000000BA" w15:done="0"/>
  <w15:commentEx w15:paraId="19A7135E" w15:done="0"/>
  <w15:commentEx w15:paraId="237C813B" w15:done="0"/>
  <w15:commentEx w15:paraId="71580712" w15:done="0"/>
  <w15:commentEx w15:paraId="2E76982E" w15:done="0"/>
  <w15:commentEx w15:paraId="52D89C20" w15:done="0"/>
  <w15:commentEx w15:paraId="35B53C88" w15:done="0"/>
  <w15:commentEx w15:paraId="6E12CCC6" w15:done="0"/>
  <w15:commentEx w15:paraId="000000D4" w15:done="0"/>
  <w15:commentEx w15:paraId="78E3A06B" w15:done="0"/>
  <w15:commentEx w15:paraId="5B198DEF" w15:done="0"/>
  <w15:commentEx w15:paraId="34504C03" w15:done="0"/>
  <w15:commentEx w15:paraId="000000CD" w15:done="0"/>
  <w15:commentEx w15:paraId="000000D3" w15:done="0"/>
  <w15:commentEx w15:paraId="000000EB" w15:done="0"/>
  <w15:commentEx w15:paraId="6D8FAFC2" w15:done="0"/>
  <w15:commentEx w15:paraId="69915BC8" w15:done="0"/>
  <w15:commentEx w15:paraId="19549AA6" w15:done="0"/>
  <w15:commentEx w15:paraId="255AB34B" w15:done="0"/>
  <w15:commentEx w15:paraId="7586FF2D" w15:done="0"/>
  <w15:commentEx w15:paraId="2ED0B9BF" w15:done="0"/>
  <w15:commentEx w15:paraId="2523A5F3" w15:done="0"/>
  <w15:commentEx w15:paraId="3DBB6D31" w15:done="0"/>
  <w15:commentEx w15:paraId="51F67294" w15:done="0"/>
  <w15:commentEx w15:paraId="79D0DDB3" w15:done="0"/>
  <w15:commentEx w15:paraId="40FA0F0C" w15:done="0"/>
  <w15:commentEx w15:paraId="077D0325" w15:done="0"/>
  <w15:commentEx w15:paraId="01A5D4B5" w15:done="0"/>
  <w15:commentEx w15:paraId="48CF6344" w15:done="0"/>
  <w15:commentEx w15:paraId="4C69971B" w15:done="0"/>
  <w15:commentEx w15:paraId="07DAC324" w15:done="0"/>
  <w15:commentEx w15:paraId="1E70760E" w15:done="0"/>
  <w15:commentEx w15:paraId="25A42155" w15:done="0"/>
  <w15:commentEx w15:paraId="000000AF" w15:done="0"/>
  <w15:commentEx w15:paraId="7990E790" w15:done="0"/>
  <w15:commentEx w15:paraId="7D68759F" w15:done="0"/>
  <w15:commentEx w15:paraId="000000B7" w15:done="0"/>
  <w15:commentEx w15:paraId="000000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5E7E46" w16cid:durableId="23396084"/>
  <w16cid:commentId w16cid:paraId="629DA606" w16cid:durableId="23396087"/>
  <w16cid:commentId w16cid:paraId="000000BA" w16cid:durableId="2159B8A0"/>
  <w16cid:commentId w16cid:paraId="0FEC346B" w16cid:durableId="2342AFF9"/>
  <w16cid:commentId w16cid:paraId="19A7135E" w16cid:durableId="23396089"/>
  <w16cid:commentId w16cid:paraId="237C813B" w16cid:durableId="2339608A"/>
  <w16cid:commentId w16cid:paraId="71580712" w16cid:durableId="2339608B"/>
  <w16cid:commentId w16cid:paraId="2E76982E" w16cid:durableId="2339608C"/>
  <w16cid:commentId w16cid:paraId="52D89C20" w16cid:durableId="2339608D"/>
  <w16cid:commentId w16cid:paraId="35B53C88" w16cid:durableId="2339608E"/>
  <w16cid:commentId w16cid:paraId="6E12CCC6" w16cid:durableId="2159CC88"/>
  <w16cid:commentId w16cid:paraId="000000D4" w16cid:durableId="2159B8A2"/>
  <w16cid:commentId w16cid:paraId="78E3A06B" w16cid:durableId="23396091"/>
  <w16cid:commentId w16cid:paraId="5B198DEF" w16cid:durableId="23396092"/>
  <w16cid:commentId w16cid:paraId="34504C03" w16cid:durableId="23396093"/>
  <w16cid:commentId w16cid:paraId="000000CD" w16cid:durableId="2159B8AE"/>
  <w16cid:commentId w16cid:paraId="000000D3" w16cid:durableId="2159B8AF"/>
  <w16cid:commentId w16cid:paraId="000000EB" w16cid:durableId="2159B8B0"/>
  <w16cid:commentId w16cid:paraId="6D8FAFC2" w16cid:durableId="23396097"/>
  <w16cid:commentId w16cid:paraId="69915BC8" w16cid:durableId="23396098"/>
  <w16cid:commentId w16cid:paraId="19549AA6" w16cid:durableId="23396099"/>
  <w16cid:commentId w16cid:paraId="255AB34B" w16cid:durableId="2339609A"/>
  <w16cid:commentId w16cid:paraId="7586FF2D" w16cid:durableId="2339609B"/>
  <w16cid:commentId w16cid:paraId="2ED0B9BF" w16cid:durableId="2339609C"/>
  <w16cid:commentId w16cid:paraId="2523A5F3" w16cid:durableId="2159BBBF"/>
  <w16cid:commentId w16cid:paraId="3DBB6D31" w16cid:durableId="2339609E"/>
  <w16cid:commentId w16cid:paraId="51F67294" w16cid:durableId="2339609F"/>
  <w16cid:commentId w16cid:paraId="79D0DDB3" w16cid:durableId="233960A0"/>
  <w16cid:commentId w16cid:paraId="40FA0F0C" w16cid:durableId="2159B8B3"/>
  <w16cid:commentId w16cid:paraId="077D0325" w16cid:durableId="233960A2"/>
  <w16cid:commentId w16cid:paraId="01A5D4B5" w16cid:durableId="233960A3"/>
  <w16cid:commentId w16cid:paraId="48CF6344" w16cid:durableId="2159B8B7"/>
  <w16cid:commentId w16cid:paraId="4C69971B" w16cid:durableId="233960A5"/>
  <w16cid:commentId w16cid:paraId="07DAC324" w16cid:durableId="233960A6"/>
  <w16cid:commentId w16cid:paraId="1E70760E" w16cid:durableId="233960A7"/>
  <w16cid:commentId w16cid:paraId="25A42155" w16cid:durableId="233960A8"/>
  <w16cid:commentId w16cid:paraId="000000AF" w16cid:durableId="2159B8B4"/>
  <w16cid:commentId w16cid:paraId="7990E790" w16cid:durableId="2159CBF6"/>
  <w16cid:commentId w16cid:paraId="7D68759F" w16cid:durableId="233960AB"/>
  <w16cid:commentId w16cid:paraId="000000B7" w16cid:durableId="2159B8BA"/>
  <w16cid:commentId w16cid:paraId="000000B9" w16cid:durableId="2159B8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F9609" w14:textId="77777777" w:rsidR="00737AED" w:rsidRDefault="00737AED">
      <w:pPr>
        <w:spacing w:line="240" w:lineRule="auto"/>
      </w:pPr>
      <w:r>
        <w:separator/>
      </w:r>
    </w:p>
  </w:endnote>
  <w:endnote w:type="continuationSeparator" w:id="0">
    <w:p w14:paraId="6D0FA8E5" w14:textId="77777777" w:rsidR="00737AED" w:rsidRDefault="00737A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Italic">
    <w:altName w:val="MS Mincho"/>
    <w:panose1 w:val="00000000000000000000"/>
    <w:charset w:val="80"/>
    <w:family w:val="auto"/>
    <w:notTrueType/>
    <w:pitch w:val="default"/>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dvPL">
    <w:altName w:val="Cambria"/>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C5BCE" w14:textId="77777777" w:rsidR="00737AED" w:rsidRDefault="00737AED">
      <w:pPr>
        <w:spacing w:line="240" w:lineRule="auto"/>
      </w:pPr>
      <w:r>
        <w:separator/>
      </w:r>
    </w:p>
  </w:footnote>
  <w:footnote w:type="continuationSeparator" w:id="0">
    <w:p w14:paraId="59D4FF0F" w14:textId="77777777" w:rsidR="00737AED" w:rsidRDefault="00737AED">
      <w:pPr>
        <w:spacing w:line="240" w:lineRule="auto"/>
      </w:pPr>
      <w:r>
        <w:continuationSeparator/>
      </w:r>
    </w:p>
  </w:footnote>
  <w:footnote w:id="1">
    <w:p w14:paraId="000000A8" w14:textId="77777777" w:rsidR="006B0A71" w:rsidRPr="00072474" w:rsidRDefault="006B0A71">
      <w:pPr>
        <w:spacing w:line="240" w:lineRule="auto"/>
        <w:rPr>
          <w:sz w:val="20"/>
          <w:szCs w:val="20"/>
          <w:lang w:val="en-US"/>
        </w:rPr>
      </w:pPr>
      <w:r>
        <w:rPr>
          <w:vertAlign w:val="superscript"/>
        </w:rPr>
        <w:footnoteRef/>
      </w:r>
      <w:r w:rsidRPr="00072474">
        <w:rPr>
          <w:sz w:val="20"/>
          <w:szCs w:val="20"/>
          <w:lang w:val="en-US"/>
        </w:rPr>
        <w:t xml:space="preserve"> </w:t>
      </w:r>
      <w:r w:rsidRPr="00072474">
        <w:rPr>
          <w:lang w:val="en-US"/>
        </w:rPr>
        <w:t xml:space="preserve">Mean-level stability of skills can be estimated from cross-sectional designs, such as by comparing skills between different age groups (e.g,. Paccagnella, 2016). However, as noted earlier, cohort and period effects may confound putative age effects in such between-subjects designs.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6" w14:textId="236A64AA" w:rsidR="006B0A71" w:rsidRPr="00072474" w:rsidRDefault="006B0A71">
    <w:pPr>
      <w:pStyle w:val="berschrift1"/>
      <w:tabs>
        <w:tab w:val="right" w:pos="9345"/>
      </w:tabs>
      <w:jc w:val="left"/>
      <w:rPr>
        <w:b w:val="0"/>
        <w:lang w:val="en-US"/>
      </w:rPr>
    </w:pPr>
    <w:bookmarkStart w:id="252" w:name="_ja62y5nqawck" w:colFirst="0" w:colLast="0"/>
    <w:bookmarkEnd w:id="252"/>
    <w:r w:rsidRPr="00072474">
      <w:rPr>
        <w:b w:val="0"/>
        <w:lang w:val="en-US"/>
      </w:rPr>
      <w:t>AGE-RELATED CHANGES IN ADULTS’ LITERACY AND NUMERACY</w:t>
    </w:r>
    <w:r w:rsidRPr="00072474">
      <w:rPr>
        <w:b w:val="0"/>
        <w:lang w:val="en-US"/>
      </w:rPr>
      <w:tab/>
    </w:r>
    <w:r>
      <w:rPr>
        <w:b w:val="0"/>
      </w:rPr>
      <w:fldChar w:fldCharType="begin"/>
    </w:r>
    <w:r w:rsidRPr="00072474">
      <w:rPr>
        <w:b w:val="0"/>
        <w:lang w:val="en-US"/>
      </w:rPr>
      <w:instrText>PAGE</w:instrText>
    </w:r>
    <w:r>
      <w:rPr>
        <w:b w:val="0"/>
      </w:rPr>
      <w:fldChar w:fldCharType="separate"/>
    </w:r>
    <w:r w:rsidR="00E8051F">
      <w:rPr>
        <w:b w:val="0"/>
        <w:noProof/>
        <w:lang w:val="en-US"/>
      </w:rPr>
      <w:t>19</w:t>
    </w:r>
    <w:r>
      <w:rPr>
        <w:b w:val="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7" w14:textId="5A33F67C" w:rsidR="006B0A71" w:rsidRPr="00072474" w:rsidRDefault="006B0A71">
    <w:pPr>
      <w:pStyle w:val="berschrift1"/>
      <w:tabs>
        <w:tab w:val="right" w:pos="9345"/>
      </w:tabs>
      <w:jc w:val="left"/>
      <w:rPr>
        <w:lang w:val="en-US"/>
      </w:rPr>
    </w:pPr>
    <w:r w:rsidRPr="00072474">
      <w:rPr>
        <w:b w:val="0"/>
        <w:lang w:val="en-US"/>
      </w:rPr>
      <w:t>AGE-RELATED CHANGES IN ADULTS’ LITERACY AND NUMERACY</w:t>
    </w:r>
    <w:r w:rsidRPr="00072474">
      <w:rPr>
        <w:b w:val="0"/>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41BE"/>
    <w:multiLevelType w:val="multilevel"/>
    <w:tmpl w:val="B8B0B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1D711B"/>
    <w:multiLevelType w:val="multilevel"/>
    <w:tmpl w:val="F72E67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E9F66F0"/>
    <w:multiLevelType w:val="hybridMultilevel"/>
    <w:tmpl w:val="A6300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7A1FE9"/>
    <w:multiLevelType w:val="hybridMultilevel"/>
    <w:tmpl w:val="DE6EA7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A6B2E18"/>
    <w:multiLevelType w:val="hybridMultilevel"/>
    <w:tmpl w:val="29CE3FDA"/>
    <w:lvl w:ilvl="0" w:tplc="18AAAD80">
      <w:start w:val="1"/>
      <w:numFmt w:val="bullet"/>
      <w:lvlText w:val=""/>
      <w:lvlJc w:val="left"/>
      <w:pPr>
        <w:tabs>
          <w:tab w:val="num" w:pos="720"/>
        </w:tabs>
        <w:ind w:left="720" w:hanging="360"/>
      </w:pPr>
      <w:rPr>
        <w:rFonts w:ascii="Wingdings" w:hAnsi="Wingdings" w:hint="default"/>
      </w:rPr>
    </w:lvl>
    <w:lvl w:ilvl="1" w:tplc="9F3E7EA0">
      <w:start w:val="1149"/>
      <w:numFmt w:val="bullet"/>
      <w:lvlText w:val=""/>
      <w:lvlJc w:val="left"/>
      <w:pPr>
        <w:tabs>
          <w:tab w:val="num" w:pos="1440"/>
        </w:tabs>
        <w:ind w:left="1440" w:hanging="360"/>
      </w:pPr>
      <w:rPr>
        <w:rFonts w:ascii="Wingdings 3" w:hAnsi="Wingdings 3" w:hint="default"/>
      </w:rPr>
    </w:lvl>
    <w:lvl w:ilvl="2" w:tplc="334C78BA" w:tentative="1">
      <w:start w:val="1"/>
      <w:numFmt w:val="bullet"/>
      <w:lvlText w:val=""/>
      <w:lvlJc w:val="left"/>
      <w:pPr>
        <w:tabs>
          <w:tab w:val="num" w:pos="2160"/>
        </w:tabs>
        <w:ind w:left="2160" w:hanging="360"/>
      </w:pPr>
      <w:rPr>
        <w:rFonts w:ascii="Wingdings" w:hAnsi="Wingdings" w:hint="default"/>
      </w:rPr>
    </w:lvl>
    <w:lvl w:ilvl="3" w:tplc="0FACA6D2" w:tentative="1">
      <w:start w:val="1"/>
      <w:numFmt w:val="bullet"/>
      <w:lvlText w:val=""/>
      <w:lvlJc w:val="left"/>
      <w:pPr>
        <w:tabs>
          <w:tab w:val="num" w:pos="2880"/>
        </w:tabs>
        <w:ind w:left="2880" w:hanging="360"/>
      </w:pPr>
      <w:rPr>
        <w:rFonts w:ascii="Wingdings" w:hAnsi="Wingdings" w:hint="default"/>
      </w:rPr>
    </w:lvl>
    <w:lvl w:ilvl="4" w:tplc="47F4F1B6" w:tentative="1">
      <w:start w:val="1"/>
      <w:numFmt w:val="bullet"/>
      <w:lvlText w:val=""/>
      <w:lvlJc w:val="left"/>
      <w:pPr>
        <w:tabs>
          <w:tab w:val="num" w:pos="3600"/>
        </w:tabs>
        <w:ind w:left="3600" w:hanging="360"/>
      </w:pPr>
      <w:rPr>
        <w:rFonts w:ascii="Wingdings" w:hAnsi="Wingdings" w:hint="default"/>
      </w:rPr>
    </w:lvl>
    <w:lvl w:ilvl="5" w:tplc="993AD23A" w:tentative="1">
      <w:start w:val="1"/>
      <w:numFmt w:val="bullet"/>
      <w:lvlText w:val=""/>
      <w:lvlJc w:val="left"/>
      <w:pPr>
        <w:tabs>
          <w:tab w:val="num" w:pos="4320"/>
        </w:tabs>
        <w:ind w:left="4320" w:hanging="360"/>
      </w:pPr>
      <w:rPr>
        <w:rFonts w:ascii="Wingdings" w:hAnsi="Wingdings" w:hint="default"/>
      </w:rPr>
    </w:lvl>
    <w:lvl w:ilvl="6" w:tplc="9D008036" w:tentative="1">
      <w:start w:val="1"/>
      <w:numFmt w:val="bullet"/>
      <w:lvlText w:val=""/>
      <w:lvlJc w:val="left"/>
      <w:pPr>
        <w:tabs>
          <w:tab w:val="num" w:pos="5040"/>
        </w:tabs>
        <w:ind w:left="5040" w:hanging="360"/>
      </w:pPr>
      <w:rPr>
        <w:rFonts w:ascii="Wingdings" w:hAnsi="Wingdings" w:hint="default"/>
      </w:rPr>
    </w:lvl>
    <w:lvl w:ilvl="7" w:tplc="2104F64A" w:tentative="1">
      <w:start w:val="1"/>
      <w:numFmt w:val="bullet"/>
      <w:lvlText w:val=""/>
      <w:lvlJc w:val="left"/>
      <w:pPr>
        <w:tabs>
          <w:tab w:val="num" w:pos="5760"/>
        </w:tabs>
        <w:ind w:left="5760" w:hanging="360"/>
      </w:pPr>
      <w:rPr>
        <w:rFonts w:ascii="Wingdings" w:hAnsi="Wingdings" w:hint="default"/>
      </w:rPr>
    </w:lvl>
    <w:lvl w:ilvl="8" w:tplc="F6B0721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D807A2C"/>
    <w:multiLevelType w:val="multilevel"/>
    <w:tmpl w:val="92401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emens Lechner">
    <w15:presenceInfo w15:providerId="None" w15:userId="Clemens Lechner"/>
  </w15:person>
  <w15:person w15:author="Lechner, Clemens">
    <w15:presenceInfo w15:providerId="AD" w15:userId="S::Clemens.Lechner@gesis.org::53093ca5-1fee-4679-a46b-1963e38263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revisionView w:insDel="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O2tLAwNTMzMTQ0s7RQ0lEKTi0uzszPAymwqAUAHiiPhSwAAAA="/>
  </w:docVars>
  <w:rsids>
    <w:rsidRoot w:val="00617D5D"/>
    <w:rsid w:val="00001A91"/>
    <w:rsid w:val="0001197C"/>
    <w:rsid w:val="00046CD9"/>
    <w:rsid w:val="000517A1"/>
    <w:rsid w:val="00072474"/>
    <w:rsid w:val="00076CBA"/>
    <w:rsid w:val="000950E9"/>
    <w:rsid w:val="000F07D9"/>
    <w:rsid w:val="001125D5"/>
    <w:rsid w:val="00147FFD"/>
    <w:rsid w:val="00151F7B"/>
    <w:rsid w:val="001603FB"/>
    <w:rsid w:val="00161FDA"/>
    <w:rsid w:val="001679EF"/>
    <w:rsid w:val="001712FD"/>
    <w:rsid w:val="001811A7"/>
    <w:rsid w:val="00182011"/>
    <w:rsid w:val="00195823"/>
    <w:rsid w:val="001A37DC"/>
    <w:rsid w:val="001A60AB"/>
    <w:rsid w:val="001B2CB4"/>
    <w:rsid w:val="001F162D"/>
    <w:rsid w:val="001F4F27"/>
    <w:rsid w:val="0021623B"/>
    <w:rsid w:val="00217814"/>
    <w:rsid w:val="0025196E"/>
    <w:rsid w:val="00261400"/>
    <w:rsid w:val="00264619"/>
    <w:rsid w:val="002A095C"/>
    <w:rsid w:val="002B1372"/>
    <w:rsid w:val="002B2404"/>
    <w:rsid w:val="002B6B5E"/>
    <w:rsid w:val="002E2BCC"/>
    <w:rsid w:val="002F7D25"/>
    <w:rsid w:val="00342CA7"/>
    <w:rsid w:val="00365D24"/>
    <w:rsid w:val="003B3031"/>
    <w:rsid w:val="003E426B"/>
    <w:rsid w:val="00416056"/>
    <w:rsid w:val="00446FDE"/>
    <w:rsid w:val="00457ABC"/>
    <w:rsid w:val="00461864"/>
    <w:rsid w:val="00485C37"/>
    <w:rsid w:val="004A7136"/>
    <w:rsid w:val="004B2444"/>
    <w:rsid w:val="004C175C"/>
    <w:rsid w:val="004D6208"/>
    <w:rsid w:val="004D6261"/>
    <w:rsid w:val="005019B2"/>
    <w:rsid w:val="00564F37"/>
    <w:rsid w:val="00576172"/>
    <w:rsid w:val="005C00C3"/>
    <w:rsid w:val="005C3740"/>
    <w:rsid w:val="005E1C2A"/>
    <w:rsid w:val="00604594"/>
    <w:rsid w:val="00617D5D"/>
    <w:rsid w:val="006215A1"/>
    <w:rsid w:val="0064051A"/>
    <w:rsid w:val="00647316"/>
    <w:rsid w:val="00652D7C"/>
    <w:rsid w:val="006A059F"/>
    <w:rsid w:val="006B0A71"/>
    <w:rsid w:val="006B4F4A"/>
    <w:rsid w:val="006E7A7D"/>
    <w:rsid w:val="006F08A5"/>
    <w:rsid w:val="006F4508"/>
    <w:rsid w:val="006F6856"/>
    <w:rsid w:val="006F765E"/>
    <w:rsid w:val="00700D44"/>
    <w:rsid w:val="00711CAB"/>
    <w:rsid w:val="0071306C"/>
    <w:rsid w:val="00714836"/>
    <w:rsid w:val="007223C7"/>
    <w:rsid w:val="0073263E"/>
    <w:rsid w:val="00737AED"/>
    <w:rsid w:val="007449E3"/>
    <w:rsid w:val="00747FF3"/>
    <w:rsid w:val="00751A89"/>
    <w:rsid w:val="00755DB5"/>
    <w:rsid w:val="00780211"/>
    <w:rsid w:val="007810D3"/>
    <w:rsid w:val="00787668"/>
    <w:rsid w:val="007A11CA"/>
    <w:rsid w:val="007B0BAA"/>
    <w:rsid w:val="007B3223"/>
    <w:rsid w:val="007C47AD"/>
    <w:rsid w:val="008603EC"/>
    <w:rsid w:val="008719C4"/>
    <w:rsid w:val="008A382F"/>
    <w:rsid w:val="008A7EDC"/>
    <w:rsid w:val="008B425C"/>
    <w:rsid w:val="008E3F99"/>
    <w:rsid w:val="008E4C3C"/>
    <w:rsid w:val="008E4EDE"/>
    <w:rsid w:val="00900E18"/>
    <w:rsid w:val="009079B5"/>
    <w:rsid w:val="00907FD5"/>
    <w:rsid w:val="00910644"/>
    <w:rsid w:val="00926157"/>
    <w:rsid w:val="00927B9F"/>
    <w:rsid w:val="009352D0"/>
    <w:rsid w:val="0094001C"/>
    <w:rsid w:val="009528C0"/>
    <w:rsid w:val="009623FB"/>
    <w:rsid w:val="00981A82"/>
    <w:rsid w:val="00991405"/>
    <w:rsid w:val="00992505"/>
    <w:rsid w:val="009C0889"/>
    <w:rsid w:val="009C7FAD"/>
    <w:rsid w:val="009D29FF"/>
    <w:rsid w:val="009D4F26"/>
    <w:rsid w:val="009D655E"/>
    <w:rsid w:val="009E1054"/>
    <w:rsid w:val="009F16CB"/>
    <w:rsid w:val="00A055FA"/>
    <w:rsid w:val="00A21EBC"/>
    <w:rsid w:val="00A42F93"/>
    <w:rsid w:val="00A51109"/>
    <w:rsid w:val="00A66421"/>
    <w:rsid w:val="00A66816"/>
    <w:rsid w:val="00AE2A96"/>
    <w:rsid w:val="00AE6ECC"/>
    <w:rsid w:val="00B06C27"/>
    <w:rsid w:val="00B110CA"/>
    <w:rsid w:val="00B2160F"/>
    <w:rsid w:val="00B635E9"/>
    <w:rsid w:val="00B64EC8"/>
    <w:rsid w:val="00B71E52"/>
    <w:rsid w:val="00BA2741"/>
    <w:rsid w:val="00BA7C24"/>
    <w:rsid w:val="00BB2768"/>
    <w:rsid w:val="00BC26F2"/>
    <w:rsid w:val="00BC323F"/>
    <w:rsid w:val="00BC479B"/>
    <w:rsid w:val="00BD2513"/>
    <w:rsid w:val="00BD27F9"/>
    <w:rsid w:val="00BE4373"/>
    <w:rsid w:val="00C22812"/>
    <w:rsid w:val="00C60876"/>
    <w:rsid w:val="00C80B9F"/>
    <w:rsid w:val="00C8113C"/>
    <w:rsid w:val="00C85B3A"/>
    <w:rsid w:val="00C934B0"/>
    <w:rsid w:val="00C93F5E"/>
    <w:rsid w:val="00CA5196"/>
    <w:rsid w:val="00CA6867"/>
    <w:rsid w:val="00CB357F"/>
    <w:rsid w:val="00CC1235"/>
    <w:rsid w:val="00CD0F28"/>
    <w:rsid w:val="00CE47DF"/>
    <w:rsid w:val="00CE78E8"/>
    <w:rsid w:val="00CF328D"/>
    <w:rsid w:val="00D051F0"/>
    <w:rsid w:val="00D143F0"/>
    <w:rsid w:val="00D4018F"/>
    <w:rsid w:val="00D41592"/>
    <w:rsid w:val="00D62170"/>
    <w:rsid w:val="00D83307"/>
    <w:rsid w:val="00D90B8F"/>
    <w:rsid w:val="00D91174"/>
    <w:rsid w:val="00DB2FB4"/>
    <w:rsid w:val="00DE7498"/>
    <w:rsid w:val="00DF3C4C"/>
    <w:rsid w:val="00E04F06"/>
    <w:rsid w:val="00E31FC8"/>
    <w:rsid w:val="00E33BE4"/>
    <w:rsid w:val="00E36BA8"/>
    <w:rsid w:val="00E36F26"/>
    <w:rsid w:val="00E41ED7"/>
    <w:rsid w:val="00E6683E"/>
    <w:rsid w:val="00E7756C"/>
    <w:rsid w:val="00E8051F"/>
    <w:rsid w:val="00E8061F"/>
    <w:rsid w:val="00E95A4A"/>
    <w:rsid w:val="00EA4603"/>
    <w:rsid w:val="00EB2992"/>
    <w:rsid w:val="00EB3841"/>
    <w:rsid w:val="00EC1FB4"/>
    <w:rsid w:val="00ED7DDC"/>
    <w:rsid w:val="00EE3AFC"/>
    <w:rsid w:val="00F14F8E"/>
    <w:rsid w:val="00F24324"/>
    <w:rsid w:val="00F253D6"/>
    <w:rsid w:val="00F37761"/>
    <w:rsid w:val="00F61104"/>
    <w:rsid w:val="00F64F37"/>
    <w:rsid w:val="00F8520C"/>
    <w:rsid w:val="00F955AF"/>
    <w:rsid w:val="00F97354"/>
    <w:rsid w:val="00FA3627"/>
    <w:rsid w:val="00FB577D"/>
    <w:rsid w:val="00FE391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C566E"/>
  <w15:docId w15:val="{F3A053FD-2A9D-4D1D-85A3-BC43386C2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de" w:eastAsia="de-DE"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ind w:firstLine="0"/>
      <w:jc w:val="center"/>
      <w:outlineLvl w:val="0"/>
    </w:pPr>
    <w:rPr>
      <w:b/>
    </w:rPr>
  </w:style>
  <w:style w:type="paragraph" w:styleId="berschrift2">
    <w:name w:val="heading 2"/>
    <w:basedOn w:val="Standard"/>
    <w:next w:val="Standard"/>
    <w:uiPriority w:val="9"/>
    <w:unhideWhenUsed/>
    <w:qFormat/>
    <w:pPr>
      <w:keepNext/>
      <w:keepLines/>
      <w:ind w:firstLine="0"/>
      <w:outlineLvl w:val="1"/>
    </w:pPr>
    <w:rPr>
      <w:b/>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rPr>
  </w:style>
  <w:style w:type="paragraph" w:styleId="berschrift5">
    <w:name w:val="heading 5"/>
    <w:basedOn w:val="Standard"/>
    <w:next w:val="Standard"/>
    <w:uiPriority w:val="9"/>
    <w:semiHidden/>
    <w:unhideWhenUsed/>
    <w:qFormat/>
    <w:pPr>
      <w:keepNext/>
      <w:keepLines/>
      <w:spacing w:before="240" w:after="80"/>
      <w:outlineLvl w:val="4"/>
    </w:pPr>
    <w:rPr>
      <w:color w:val="666666"/>
      <w:sz w:val="22"/>
      <w:szCs w:val="22"/>
    </w:rPr>
  </w:style>
  <w:style w:type="paragraph" w:styleId="berschrift6">
    <w:name w:val="heading 6"/>
    <w:basedOn w:val="Standard"/>
    <w:next w:val="Standard"/>
    <w:uiPriority w:val="9"/>
    <w:semiHidden/>
    <w:unhideWhenUsed/>
    <w:qFormat/>
    <w:pPr>
      <w:keepNext/>
      <w:keepLines/>
      <w:spacing w:before="240" w:after="80"/>
      <w:outlineLvl w:val="5"/>
    </w:pPr>
    <w:rPr>
      <w:i/>
      <w:color w:val="666666"/>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rFonts w:ascii="Arial" w:eastAsia="Arial" w:hAnsi="Arial" w:cs="Arial"/>
      <w:color w:val="666666"/>
      <w:sz w:val="30"/>
      <w:szCs w:val="30"/>
    </w:rPr>
  </w:style>
  <w:style w:type="paragraph" w:styleId="Kommentartext">
    <w:name w:val="annotation text"/>
    <w:basedOn w:val="Standard"/>
    <w:link w:val="KommentartextZchn"/>
    <w:uiPriority w:val="99"/>
    <w:unhideWhenUsed/>
    <w:pPr>
      <w:spacing w:line="240" w:lineRule="auto"/>
    </w:pPr>
    <w:rPr>
      <w:sz w:val="20"/>
      <w:szCs w:val="20"/>
    </w:rPr>
  </w:style>
  <w:style w:type="character" w:customStyle="1" w:styleId="KommentartextZchn">
    <w:name w:val="Kommentartext Zchn"/>
    <w:basedOn w:val="Absatz-Standardschriftart"/>
    <w:link w:val="Kommentartext"/>
    <w:uiPriority w:val="99"/>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C80B9F"/>
    <w:pPr>
      <w:spacing w:line="240" w:lineRule="auto"/>
    </w:pPr>
    <w:rPr>
      <w:sz w:val="18"/>
      <w:szCs w:val="18"/>
    </w:rPr>
  </w:style>
  <w:style w:type="character" w:customStyle="1" w:styleId="SprechblasentextZchn">
    <w:name w:val="Sprechblasentext Zchn"/>
    <w:basedOn w:val="Absatz-Standardschriftart"/>
    <w:link w:val="Sprechblasentext"/>
    <w:uiPriority w:val="99"/>
    <w:semiHidden/>
    <w:rsid w:val="00C80B9F"/>
    <w:rPr>
      <w:sz w:val="18"/>
      <w:szCs w:val="18"/>
    </w:rPr>
  </w:style>
  <w:style w:type="paragraph" w:styleId="Kommentarthema">
    <w:name w:val="annotation subject"/>
    <w:basedOn w:val="Kommentartext"/>
    <w:next w:val="Kommentartext"/>
    <w:link w:val="KommentarthemaZchn"/>
    <w:uiPriority w:val="99"/>
    <w:semiHidden/>
    <w:unhideWhenUsed/>
    <w:rsid w:val="0073263E"/>
    <w:rPr>
      <w:b/>
      <w:bCs/>
    </w:rPr>
  </w:style>
  <w:style w:type="character" w:customStyle="1" w:styleId="KommentarthemaZchn">
    <w:name w:val="Kommentarthema Zchn"/>
    <w:basedOn w:val="KommentartextZchn"/>
    <w:link w:val="Kommentarthema"/>
    <w:uiPriority w:val="99"/>
    <w:semiHidden/>
    <w:rsid w:val="0073263E"/>
    <w:rPr>
      <w:b/>
      <w:bCs/>
      <w:sz w:val="20"/>
      <w:szCs w:val="20"/>
    </w:rPr>
  </w:style>
  <w:style w:type="character" w:styleId="Hyperlink">
    <w:name w:val="Hyperlink"/>
    <w:basedOn w:val="Absatz-Standardschriftart"/>
    <w:uiPriority w:val="99"/>
    <w:unhideWhenUsed/>
    <w:rsid w:val="00C60876"/>
    <w:rPr>
      <w:color w:val="0000FF" w:themeColor="hyperlink"/>
      <w:u w:val="single"/>
    </w:rPr>
  </w:style>
  <w:style w:type="character" w:customStyle="1" w:styleId="NichtaufgelsteErwhnung1">
    <w:name w:val="Nicht aufgelöste Erwähnung1"/>
    <w:basedOn w:val="Absatz-Standardschriftart"/>
    <w:uiPriority w:val="99"/>
    <w:semiHidden/>
    <w:unhideWhenUsed/>
    <w:rsid w:val="00C60876"/>
    <w:rPr>
      <w:color w:val="605E5C"/>
      <w:shd w:val="clear" w:color="auto" w:fill="E1DFDD"/>
    </w:rPr>
  </w:style>
  <w:style w:type="character" w:customStyle="1" w:styleId="st">
    <w:name w:val="st"/>
    <w:basedOn w:val="Absatz-Standardschriftart"/>
    <w:rsid w:val="006B4F4A"/>
  </w:style>
  <w:style w:type="paragraph" w:styleId="Kopfzeile">
    <w:name w:val="header"/>
    <w:basedOn w:val="Standard"/>
    <w:link w:val="KopfzeileZchn"/>
    <w:uiPriority w:val="99"/>
    <w:unhideWhenUsed/>
    <w:rsid w:val="00A21EB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A21EBC"/>
  </w:style>
  <w:style w:type="paragraph" w:styleId="Fuzeile">
    <w:name w:val="footer"/>
    <w:basedOn w:val="Standard"/>
    <w:link w:val="FuzeileZchn"/>
    <w:uiPriority w:val="99"/>
    <w:unhideWhenUsed/>
    <w:rsid w:val="00A21EB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21EBC"/>
  </w:style>
  <w:style w:type="table" w:styleId="Tabellenraster">
    <w:name w:val="Table Grid"/>
    <w:basedOn w:val="NormaleTabelle"/>
    <w:uiPriority w:val="59"/>
    <w:rsid w:val="00EB2992"/>
    <w:pPr>
      <w:spacing w:line="240" w:lineRule="auto"/>
      <w:ind w:firstLine="0"/>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
    <w:name w:val="EndNote Bibliography"/>
    <w:basedOn w:val="Standard"/>
    <w:link w:val="EndNoteBibliographyZchn"/>
    <w:rsid w:val="002F7D25"/>
    <w:pPr>
      <w:spacing w:after="200" w:line="240" w:lineRule="auto"/>
      <w:ind w:firstLine="0"/>
    </w:pPr>
    <w:rPr>
      <w:rFonts w:eastAsiaTheme="minorHAnsi"/>
      <w:noProof/>
      <w:szCs w:val="22"/>
      <w:lang w:val="en-US" w:eastAsia="en-US"/>
    </w:rPr>
  </w:style>
  <w:style w:type="character" w:customStyle="1" w:styleId="EndNoteBibliographyZchn">
    <w:name w:val="EndNote Bibliography Zchn"/>
    <w:basedOn w:val="Absatz-Standardschriftart"/>
    <w:link w:val="EndNoteBibliography"/>
    <w:rsid w:val="002F7D25"/>
    <w:rPr>
      <w:rFonts w:eastAsiaTheme="minorHAnsi"/>
      <w:noProof/>
      <w:szCs w:val="22"/>
      <w:lang w:val="en-US" w:eastAsia="en-US"/>
    </w:rPr>
  </w:style>
  <w:style w:type="paragraph" w:styleId="berarbeitung">
    <w:name w:val="Revision"/>
    <w:hidden/>
    <w:uiPriority w:val="99"/>
    <w:semiHidden/>
    <w:rsid w:val="00D4018F"/>
    <w:pPr>
      <w:spacing w:line="240" w:lineRule="auto"/>
      <w:ind w:firstLine="0"/>
    </w:pPr>
  </w:style>
  <w:style w:type="character" w:styleId="BesuchterLink">
    <w:name w:val="FollowedHyperlink"/>
    <w:basedOn w:val="Absatz-Standardschriftart"/>
    <w:uiPriority w:val="99"/>
    <w:semiHidden/>
    <w:unhideWhenUsed/>
    <w:rsid w:val="0025196E"/>
    <w:rPr>
      <w:color w:val="800080" w:themeColor="followedHyperlink"/>
      <w:u w:val="single"/>
    </w:rPr>
  </w:style>
  <w:style w:type="paragraph" w:styleId="Listenabsatz">
    <w:name w:val="List Paragraph"/>
    <w:basedOn w:val="Standard"/>
    <w:uiPriority w:val="34"/>
    <w:qFormat/>
    <w:rsid w:val="00AE2A96"/>
    <w:pPr>
      <w:ind w:left="720"/>
      <w:contextualSpacing/>
    </w:pPr>
  </w:style>
  <w:style w:type="character" w:styleId="NichtaufgelsteErwhnung">
    <w:name w:val="Unresolved Mention"/>
    <w:basedOn w:val="Absatz-Standardschriftart"/>
    <w:uiPriority w:val="99"/>
    <w:semiHidden/>
    <w:unhideWhenUsed/>
    <w:rsid w:val="00076C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182706">
      <w:bodyDiv w:val="1"/>
      <w:marLeft w:val="0"/>
      <w:marRight w:val="0"/>
      <w:marTop w:val="0"/>
      <w:marBottom w:val="0"/>
      <w:divBdr>
        <w:top w:val="none" w:sz="0" w:space="0" w:color="auto"/>
        <w:left w:val="none" w:sz="0" w:space="0" w:color="auto"/>
        <w:bottom w:val="none" w:sz="0" w:space="0" w:color="auto"/>
        <w:right w:val="none" w:sz="0" w:space="0" w:color="auto"/>
      </w:divBdr>
      <w:divsChild>
        <w:div w:id="105663007">
          <w:marLeft w:val="0"/>
          <w:marRight w:val="0"/>
          <w:marTop w:val="0"/>
          <w:marBottom w:val="0"/>
          <w:divBdr>
            <w:top w:val="none" w:sz="0" w:space="0" w:color="auto"/>
            <w:left w:val="none" w:sz="0" w:space="0" w:color="auto"/>
            <w:bottom w:val="none" w:sz="0" w:space="0" w:color="auto"/>
            <w:right w:val="none" w:sz="0" w:space="0" w:color="auto"/>
          </w:divBdr>
        </w:div>
      </w:divsChild>
    </w:div>
    <w:div w:id="676277196">
      <w:bodyDiv w:val="1"/>
      <w:marLeft w:val="0"/>
      <w:marRight w:val="0"/>
      <w:marTop w:val="0"/>
      <w:marBottom w:val="0"/>
      <w:divBdr>
        <w:top w:val="none" w:sz="0" w:space="0" w:color="auto"/>
        <w:left w:val="none" w:sz="0" w:space="0" w:color="auto"/>
        <w:bottom w:val="none" w:sz="0" w:space="0" w:color="auto"/>
        <w:right w:val="none" w:sz="0" w:space="0" w:color="auto"/>
      </w:divBdr>
    </w:div>
    <w:div w:id="688333477">
      <w:bodyDiv w:val="1"/>
      <w:marLeft w:val="0"/>
      <w:marRight w:val="0"/>
      <w:marTop w:val="0"/>
      <w:marBottom w:val="0"/>
      <w:divBdr>
        <w:top w:val="none" w:sz="0" w:space="0" w:color="auto"/>
        <w:left w:val="none" w:sz="0" w:space="0" w:color="auto"/>
        <w:bottom w:val="none" w:sz="0" w:space="0" w:color="auto"/>
        <w:right w:val="none" w:sz="0" w:space="0" w:color="auto"/>
      </w:divBdr>
      <w:divsChild>
        <w:div w:id="1992828658">
          <w:marLeft w:val="0"/>
          <w:marRight w:val="0"/>
          <w:marTop w:val="0"/>
          <w:marBottom w:val="0"/>
          <w:divBdr>
            <w:top w:val="none" w:sz="0" w:space="0" w:color="auto"/>
            <w:left w:val="none" w:sz="0" w:space="0" w:color="auto"/>
            <w:bottom w:val="none" w:sz="0" w:space="0" w:color="auto"/>
            <w:right w:val="none" w:sz="0" w:space="0" w:color="auto"/>
          </w:divBdr>
        </w:div>
      </w:divsChild>
    </w:div>
    <w:div w:id="736363179">
      <w:bodyDiv w:val="1"/>
      <w:marLeft w:val="0"/>
      <w:marRight w:val="0"/>
      <w:marTop w:val="0"/>
      <w:marBottom w:val="0"/>
      <w:divBdr>
        <w:top w:val="none" w:sz="0" w:space="0" w:color="auto"/>
        <w:left w:val="none" w:sz="0" w:space="0" w:color="auto"/>
        <w:bottom w:val="none" w:sz="0" w:space="0" w:color="auto"/>
        <w:right w:val="none" w:sz="0" w:space="0" w:color="auto"/>
      </w:divBdr>
      <w:divsChild>
        <w:div w:id="1557623357">
          <w:marLeft w:val="0"/>
          <w:marRight w:val="0"/>
          <w:marTop w:val="0"/>
          <w:marBottom w:val="0"/>
          <w:divBdr>
            <w:top w:val="none" w:sz="0" w:space="0" w:color="auto"/>
            <w:left w:val="none" w:sz="0" w:space="0" w:color="auto"/>
            <w:bottom w:val="none" w:sz="0" w:space="0" w:color="auto"/>
            <w:right w:val="none" w:sz="0" w:space="0" w:color="auto"/>
          </w:divBdr>
        </w:div>
      </w:divsChild>
    </w:div>
    <w:div w:id="1064178653">
      <w:bodyDiv w:val="1"/>
      <w:marLeft w:val="0"/>
      <w:marRight w:val="0"/>
      <w:marTop w:val="0"/>
      <w:marBottom w:val="0"/>
      <w:divBdr>
        <w:top w:val="none" w:sz="0" w:space="0" w:color="auto"/>
        <w:left w:val="none" w:sz="0" w:space="0" w:color="auto"/>
        <w:bottom w:val="none" w:sz="0" w:space="0" w:color="auto"/>
        <w:right w:val="none" w:sz="0" w:space="0" w:color="auto"/>
      </w:divBdr>
    </w:div>
    <w:div w:id="1450513749">
      <w:bodyDiv w:val="1"/>
      <w:marLeft w:val="0"/>
      <w:marRight w:val="0"/>
      <w:marTop w:val="0"/>
      <w:marBottom w:val="0"/>
      <w:divBdr>
        <w:top w:val="none" w:sz="0" w:space="0" w:color="auto"/>
        <w:left w:val="none" w:sz="0" w:space="0" w:color="auto"/>
        <w:bottom w:val="none" w:sz="0" w:space="0" w:color="auto"/>
        <w:right w:val="none" w:sz="0" w:space="0" w:color="auto"/>
      </w:divBdr>
      <w:divsChild>
        <w:div w:id="1799452324">
          <w:marLeft w:val="547"/>
          <w:marRight w:val="0"/>
          <w:marTop w:val="96"/>
          <w:marBottom w:val="0"/>
          <w:divBdr>
            <w:top w:val="none" w:sz="0" w:space="0" w:color="auto"/>
            <w:left w:val="none" w:sz="0" w:space="0" w:color="auto"/>
            <w:bottom w:val="none" w:sz="0" w:space="0" w:color="auto"/>
            <w:right w:val="none" w:sz="0" w:space="0" w:color="auto"/>
          </w:divBdr>
        </w:div>
        <w:div w:id="2088770811">
          <w:marLeft w:val="1166"/>
          <w:marRight w:val="0"/>
          <w:marTop w:val="86"/>
          <w:marBottom w:val="0"/>
          <w:divBdr>
            <w:top w:val="none" w:sz="0" w:space="0" w:color="auto"/>
            <w:left w:val="none" w:sz="0" w:space="0" w:color="auto"/>
            <w:bottom w:val="none" w:sz="0" w:space="0" w:color="auto"/>
            <w:right w:val="none" w:sz="0" w:space="0" w:color="auto"/>
          </w:divBdr>
        </w:div>
        <w:div w:id="595404917">
          <w:marLeft w:val="1166"/>
          <w:marRight w:val="0"/>
          <w:marTop w:val="86"/>
          <w:marBottom w:val="0"/>
          <w:divBdr>
            <w:top w:val="none" w:sz="0" w:space="0" w:color="auto"/>
            <w:left w:val="none" w:sz="0" w:space="0" w:color="auto"/>
            <w:bottom w:val="none" w:sz="0" w:space="0" w:color="auto"/>
            <w:right w:val="none" w:sz="0" w:space="0" w:color="auto"/>
          </w:divBdr>
        </w:div>
        <w:div w:id="798183155">
          <w:marLeft w:val="547"/>
          <w:marRight w:val="0"/>
          <w:marTop w:val="96"/>
          <w:marBottom w:val="0"/>
          <w:divBdr>
            <w:top w:val="none" w:sz="0" w:space="0" w:color="auto"/>
            <w:left w:val="none" w:sz="0" w:space="0" w:color="auto"/>
            <w:bottom w:val="none" w:sz="0" w:space="0" w:color="auto"/>
            <w:right w:val="none" w:sz="0" w:space="0" w:color="auto"/>
          </w:divBdr>
        </w:div>
        <w:div w:id="1294746742">
          <w:marLeft w:val="1166"/>
          <w:marRight w:val="0"/>
          <w:marTop w:val="86"/>
          <w:marBottom w:val="0"/>
          <w:divBdr>
            <w:top w:val="none" w:sz="0" w:space="0" w:color="auto"/>
            <w:left w:val="none" w:sz="0" w:space="0" w:color="auto"/>
            <w:bottom w:val="none" w:sz="0" w:space="0" w:color="auto"/>
            <w:right w:val="none" w:sz="0" w:space="0" w:color="auto"/>
          </w:divBdr>
        </w:div>
        <w:div w:id="1923220761">
          <w:marLeft w:val="1166"/>
          <w:marRight w:val="0"/>
          <w:marTop w:val="86"/>
          <w:marBottom w:val="0"/>
          <w:divBdr>
            <w:top w:val="none" w:sz="0" w:space="0" w:color="auto"/>
            <w:left w:val="none" w:sz="0" w:space="0" w:color="auto"/>
            <w:bottom w:val="none" w:sz="0" w:space="0" w:color="auto"/>
            <w:right w:val="none" w:sz="0" w:space="0" w:color="auto"/>
          </w:divBdr>
        </w:div>
        <w:div w:id="451900616">
          <w:marLeft w:val="1166"/>
          <w:marRight w:val="0"/>
          <w:marTop w:val="86"/>
          <w:marBottom w:val="0"/>
          <w:divBdr>
            <w:top w:val="none" w:sz="0" w:space="0" w:color="auto"/>
            <w:left w:val="none" w:sz="0" w:space="0" w:color="auto"/>
            <w:bottom w:val="none" w:sz="0" w:space="0" w:color="auto"/>
            <w:right w:val="none" w:sz="0" w:space="0" w:color="auto"/>
          </w:divBdr>
        </w:div>
        <w:div w:id="384645565">
          <w:marLeft w:val="547"/>
          <w:marRight w:val="0"/>
          <w:marTop w:val="96"/>
          <w:marBottom w:val="0"/>
          <w:divBdr>
            <w:top w:val="none" w:sz="0" w:space="0" w:color="auto"/>
            <w:left w:val="none" w:sz="0" w:space="0" w:color="auto"/>
            <w:bottom w:val="none" w:sz="0" w:space="0" w:color="auto"/>
            <w:right w:val="none" w:sz="0" w:space="0" w:color="auto"/>
          </w:divBdr>
        </w:div>
        <w:div w:id="1020862043">
          <w:marLeft w:val="1166"/>
          <w:marRight w:val="0"/>
          <w:marTop w:val="86"/>
          <w:marBottom w:val="0"/>
          <w:divBdr>
            <w:top w:val="none" w:sz="0" w:space="0" w:color="auto"/>
            <w:left w:val="none" w:sz="0" w:space="0" w:color="auto"/>
            <w:bottom w:val="none" w:sz="0" w:space="0" w:color="auto"/>
            <w:right w:val="none" w:sz="0" w:space="0" w:color="auto"/>
          </w:divBdr>
        </w:div>
        <w:div w:id="1849173944">
          <w:marLeft w:val="1166"/>
          <w:marRight w:val="0"/>
          <w:marTop w:val="86"/>
          <w:marBottom w:val="0"/>
          <w:divBdr>
            <w:top w:val="none" w:sz="0" w:space="0" w:color="auto"/>
            <w:left w:val="none" w:sz="0" w:space="0" w:color="auto"/>
            <w:bottom w:val="none" w:sz="0" w:space="0" w:color="auto"/>
            <w:right w:val="none" w:sz="0" w:space="0" w:color="auto"/>
          </w:divBdr>
        </w:div>
      </w:divsChild>
    </w:div>
    <w:div w:id="1568607919">
      <w:bodyDiv w:val="1"/>
      <w:marLeft w:val="0"/>
      <w:marRight w:val="0"/>
      <w:marTop w:val="0"/>
      <w:marBottom w:val="0"/>
      <w:divBdr>
        <w:top w:val="none" w:sz="0" w:space="0" w:color="auto"/>
        <w:left w:val="none" w:sz="0" w:space="0" w:color="auto"/>
        <w:bottom w:val="none" w:sz="0" w:space="0" w:color="auto"/>
        <w:right w:val="none" w:sz="0" w:space="0" w:color="auto"/>
      </w:divBdr>
    </w:div>
    <w:div w:id="1725135157">
      <w:bodyDiv w:val="1"/>
      <w:marLeft w:val="0"/>
      <w:marRight w:val="0"/>
      <w:marTop w:val="0"/>
      <w:marBottom w:val="0"/>
      <w:divBdr>
        <w:top w:val="none" w:sz="0" w:space="0" w:color="auto"/>
        <w:left w:val="none" w:sz="0" w:space="0" w:color="auto"/>
        <w:bottom w:val="none" w:sz="0" w:space="0" w:color="auto"/>
        <w:right w:val="none" w:sz="0" w:space="0" w:color="auto"/>
      </w:divBdr>
      <w:divsChild>
        <w:div w:id="383142766">
          <w:marLeft w:val="0"/>
          <w:marRight w:val="0"/>
          <w:marTop w:val="0"/>
          <w:marBottom w:val="0"/>
          <w:divBdr>
            <w:top w:val="none" w:sz="0" w:space="0" w:color="auto"/>
            <w:left w:val="none" w:sz="0" w:space="0" w:color="auto"/>
            <w:bottom w:val="none" w:sz="0" w:space="0" w:color="auto"/>
            <w:right w:val="none" w:sz="0" w:space="0" w:color="auto"/>
          </w:divBdr>
        </w:div>
      </w:divsChild>
    </w:div>
    <w:div w:id="1841307089">
      <w:bodyDiv w:val="1"/>
      <w:marLeft w:val="0"/>
      <w:marRight w:val="0"/>
      <w:marTop w:val="0"/>
      <w:marBottom w:val="0"/>
      <w:divBdr>
        <w:top w:val="none" w:sz="0" w:space="0" w:color="auto"/>
        <w:left w:val="none" w:sz="0" w:space="0" w:color="auto"/>
        <w:bottom w:val="none" w:sz="0" w:space="0" w:color="auto"/>
        <w:right w:val="none" w:sz="0" w:space="0" w:color="auto"/>
      </w:divBdr>
      <w:divsChild>
        <w:div w:id="189227591">
          <w:marLeft w:val="0"/>
          <w:marRight w:val="0"/>
          <w:marTop w:val="0"/>
          <w:marBottom w:val="0"/>
          <w:divBdr>
            <w:top w:val="none" w:sz="0" w:space="0" w:color="auto"/>
            <w:left w:val="none" w:sz="0" w:space="0" w:color="auto"/>
            <w:bottom w:val="none" w:sz="0" w:space="0" w:color="auto"/>
            <w:right w:val="none" w:sz="0" w:space="0" w:color="auto"/>
          </w:divBdr>
        </w:div>
      </w:divsChild>
    </w:div>
    <w:div w:id="1925606135">
      <w:bodyDiv w:val="1"/>
      <w:marLeft w:val="0"/>
      <w:marRight w:val="0"/>
      <w:marTop w:val="0"/>
      <w:marBottom w:val="0"/>
      <w:divBdr>
        <w:top w:val="none" w:sz="0" w:space="0" w:color="auto"/>
        <w:left w:val="none" w:sz="0" w:space="0" w:color="auto"/>
        <w:bottom w:val="none" w:sz="0" w:space="0" w:color="auto"/>
        <w:right w:val="none" w:sz="0" w:space="0" w:color="auto"/>
      </w:divBdr>
      <w:divsChild>
        <w:div w:id="879828490">
          <w:marLeft w:val="0"/>
          <w:marRight w:val="0"/>
          <w:marTop w:val="0"/>
          <w:marBottom w:val="0"/>
          <w:divBdr>
            <w:top w:val="none" w:sz="0" w:space="0" w:color="auto"/>
            <w:left w:val="none" w:sz="0" w:space="0" w:color="auto"/>
            <w:bottom w:val="none" w:sz="0" w:space="0" w:color="auto"/>
            <w:right w:val="none" w:sz="0" w:space="0" w:color="auto"/>
          </w:divBdr>
        </w:div>
      </w:divsChild>
    </w:div>
    <w:div w:id="2105032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www.ncss.com/wp-content/themes/ncss/pdf/Procedures/PASS/Tests_for_Two_Correlations.pdf" TargetMode="External"/><Relationship Id="rId2" Type="http://schemas.openxmlformats.org/officeDocument/2006/relationships/hyperlink" Target="https://www.psychometrica.de/correlation.html" TargetMode="External"/><Relationship Id="rId1" Type="http://schemas.openxmlformats.org/officeDocument/2006/relationships/hyperlink" Target="https://www.neps-data.de/Portals/0/Survey%20Papers/SP_VII.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ideas.repec.org/s/nos/voprob.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deas.repec.org/a/nos/voprob/2014i2p82-108.html"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787/5k9csvw87chk-en" TargetMode="Externa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51A490-E991-47BB-AD6B-9B55CC84B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4729</Words>
  <Characters>29793</Characters>
  <Application>Microsoft Office Word</Application>
  <DocSecurity>0</DocSecurity>
  <Lines>248</Lines>
  <Paragraphs>68</Paragraphs>
  <ScaleCrop>false</ScaleCrop>
  <HeadingPairs>
    <vt:vector size="2" baseType="variant">
      <vt:variant>
        <vt:lpstr>Titel</vt:lpstr>
      </vt:variant>
      <vt:variant>
        <vt:i4>1</vt:i4>
      </vt:variant>
    </vt:vector>
  </HeadingPairs>
  <TitlesOfParts>
    <vt:vector size="1" baseType="lpstr">
      <vt:lpstr/>
    </vt:vector>
  </TitlesOfParts>
  <Company>GESIS</Company>
  <LinksUpToDate>false</LinksUpToDate>
  <CharactersWithSpaces>34454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Gauly, Britta</dc:creator>
  <cp:lastModifiedBy>Lechner, Clemens</cp:lastModifiedBy>
  <cp:revision>2</cp:revision>
  <dcterms:created xsi:type="dcterms:W3CDTF">2020-10-27T16:15:00Z</dcterms:created>
  <dcterms:modified xsi:type="dcterms:W3CDTF">2020-10-27T16:15:00Z</dcterms:modified>
</cp:coreProperties>
</file>